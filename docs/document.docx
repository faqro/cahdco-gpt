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CB2FB" w14:textId="6722DC92" w:rsidR="0037306F" w:rsidRPr="007E3170" w:rsidDel="00182B89" w:rsidRDefault="00331844" w:rsidP="00A96D50">
      <w:pPr>
        <w:tabs>
          <w:tab w:val="left" w:pos="1425"/>
          <w:tab w:val="center" w:pos="5400"/>
        </w:tabs>
        <w:spacing w:after="0" w:line="360" w:lineRule="auto"/>
        <w:jc w:val="center"/>
        <w:rPr>
          <w:del w:id="0" w:author="Cami Tiffin" w:date="2024-08-08T10:39:00Z"/>
          <w:rFonts w:ascii="Montserrat" w:hAnsi="Montserrat"/>
          <w:b/>
          <w:color w:val="386681"/>
          <w:sz w:val="28"/>
          <w:szCs w:val="28"/>
        </w:rPr>
      </w:pPr>
      <w:del w:id="1" w:author="Cami Tiffin" w:date="2024-08-08T10:39:00Z">
        <w:r w:rsidRPr="007E3170" w:rsidDel="00182B89">
          <w:rPr>
            <w:rFonts w:ascii="Montserrat" w:hAnsi="Montserrat"/>
            <w:b/>
            <w:color w:val="386681"/>
            <w:sz w:val="28"/>
            <w:szCs w:val="28"/>
          </w:rPr>
          <w:delText xml:space="preserve">CCOC </w:delText>
        </w:r>
        <w:r w:rsidR="00442719" w:rsidRPr="007E3170" w:rsidDel="00182B89">
          <w:rPr>
            <w:rFonts w:ascii="Montserrat" w:hAnsi="Montserrat"/>
            <w:b/>
            <w:color w:val="386681"/>
            <w:sz w:val="28"/>
            <w:szCs w:val="28"/>
          </w:rPr>
          <w:delText>212</w:delText>
        </w:r>
        <w:r w:rsidR="0037306F" w:rsidRPr="007E3170" w:rsidDel="00182B89">
          <w:rPr>
            <w:rFonts w:ascii="Montserrat" w:hAnsi="Montserrat"/>
            <w:b/>
            <w:color w:val="386681"/>
            <w:sz w:val="28"/>
            <w:szCs w:val="28"/>
          </w:rPr>
          <w:delText xml:space="preserve"> </w:delText>
        </w:r>
        <w:r w:rsidR="00442719" w:rsidRPr="007E3170" w:rsidDel="00182B89">
          <w:rPr>
            <w:rFonts w:ascii="Montserrat" w:hAnsi="Montserrat"/>
            <w:b/>
            <w:color w:val="386681"/>
            <w:sz w:val="28"/>
            <w:szCs w:val="28"/>
          </w:rPr>
          <w:delText>Carruthers</w:delText>
        </w:r>
        <w:r w:rsidR="0037306F" w:rsidRPr="007E3170" w:rsidDel="00182B89">
          <w:rPr>
            <w:rFonts w:ascii="Montserrat" w:hAnsi="Montserrat"/>
            <w:b/>
            <w:color w:val="386681"/>
            <w:sz w:val="28"/>
            <w:szCs w:val="28"/>
          </w:rPr>
          <w:delText xml:space="preserve"> Ave</w:delText>
        </w:r>
      </w:del>
    </w:p>
    <w:p w14:paraId="1AFB382E" w14:textId="49FC52A7" w:rsidR="0037306F" w:rsidRDefault="0037306F" w:rsidP="00A96D50">
      <w:pPr>
        <w:tabs>
          <w:tab w:val="left" w:pos="2344"/>
          <w:tab w:val="center" w:pos="5174"/>
        </w:tabs>
        <w:spacing w:after="0" w:line="360" w:lineRule="auto"/>
        <w:jc w:val="center"/>
        <w:rPr>
          <w:ins w:id="2" w:author="Cami Tiffin" w:date="2024-08-08T10:39:00Z"/>
          <w:rFonts w:ascii="Montserrat" w:hAnsi="Montserrat"/>
          <w:b/>
          <w:color w:val="386681"/>
          <w:sz w:val="28"/>
          <w:szCs w:val="28"/>
        </w:rPr>
      </w:pPr>
      <w:del w:id="3" w:author="Cami Tiffin" w:date="2024-08-08T10:39:00Z">
        <w:r w:rsidRPr="007E3170" w:rsidDel="00182B89">
          <w:rPr>
            <w:rFonts w:ascii="Montserrat" w:hAnsi="Montserrat"/>
            <w:b/>
            <w:color w:val="386681"/>
            <w:sz w:val="28"/>
            <w:szCs w:val="28"/>
          </w:rPr>
          <w:delText xml:space="preserve">Monthly Project </w:delText>
        </w:r>
      </w:del>
      <w:ins w:id="4" w:author="Warren Vibert-Adams" w:date="2024-08-06T09:36:00Z">
        <w:del w:id="5" w:author="Cami Tiffin" w:date="2024-08-08T10:39:00Z">
          <w:r w:rsidR="00C30C89" w:rsidDel="00182B89">
            <w:rPr>
              <w:rFonts w:ascii="Montserrat" w:hAnsi="Montserrat"/>
              <w:b/>
              <w:color w:val="386681"/>
              <w:sz w:val="28"/>
              <w:szCs w:val="28"/>
            </w:rPr>
            <w:delText xml:space="preserve">Manager </w:delText>
          </w:r>
        </w:del>
      </w:ins>
      <w:del w:id="6" w:author="Cami Tiffin" w:date="2024-08-08T10:39:00Z">
        <w:r w:rsidRPr="007E3170" w:rsidDel="00182B89">
          <w:rPr>
            <w:rFonts w:ascii="Montserrat" w:hAnsi="Montserrat"/>
            <w:b/>
            <w:color w:val="386681"/>
            <w:sz w:val="28"/>
            <w:szCs w:val="28"/>
          </w:rPr>
          <w:delText>Report</w:delText>
        </w:r>
      </w:del>
      <w:ins w:id="7" w:author="Cami Tiffin" w:date="2024-08-08T10:39:00Z">
        <w:r w:rsidR="00182B89">
          <w:rPr>
            <w:rFonts w:ascii="Montserrat" w:hAnsi="Montserrat"/>
            <w:b/>
            <w:color w:val="386681"/>
            <w:sz w:val="28"/>
            <w:szCs w:val="28"/>
          </w:rPr>
          <w:t>CCOC Design Guidelines Spec Sheet</w:t>
        </w:r>
      </w:ins>
      <w:ins w:id="8" w:author="Cami Tiffin" w:date="2024-08-08T10:48:00Z">
        <w:r w:rsidR="00A41513">
          <w:rPr>
            <w:rFonts w:ascii="Montserrat" w:hAnsi="Montserrat"/>
            <w:b/>
            <w:color w:val="386681"/>
            <w:sz w:val="28"/>
            <w:szCs w:val="28"/>
          </w:rPr>
          <w:t>:</w:t>
        </w:r>
      </w:ins>
    </w:p>
    <w:p w14:paraId="4A366E3B" w14:textId="6C3DB867" w:rsidR="00182B89" w:rsidRPr="007E3170" w:rsidRDefault="00182B89" w:rsidP="00A96D50">
      <w:pPr>
        <w:tabs>
          <w:tab w:val="left" w:pos="2344"/>
          <w:tab w:val="center" w:pos="5174"/>
        </w:tabs>
        <w:spacing w:after="0" w:line="360" w:lineRule="auto"/>
        <w:jc w:val="center"/>
        <w:rPr>
          <w:rFonts w:ascii="Montserrat" w:hAnsi="Montserrat"/>
          <w:b/>
          <w:color w:val="386681"/>
          <w:sz w:val="28"/>
          <w:szCs w:val="28"/>
        </w:rPr>
      </w:pPr>
      <w:ins w:id="9" w:author="Cami Tiffin" w:date="2024-08-08T10:39:00Z">
        <w:r>
          <w:rPr>
            <w:rFonts w:ascii="Montserrat" w:hAnsi="Montserrat"/>
            <w:b/>
            <w:color w:val="386681"/>
            <w:sz w:val="28"/>
            <w:szCs w:val="28"/>
          </w:rPr>
          <w:t>Paint Colours</w:t>
        </w:r>
      </w:ins>
    </w:p>
    <w:p w14:paraId="4EE5C871" w14:textId="77777777" w:rsidR="00A96D50" w:rsidRPr="00453F2A" w:rsidRDefault="00A96D50" w:rsidP="00A96D50">
      <w:pPr>
        <w:widowControl w:val="0"/>
        <w:spacing w:after="0" w:line="360" w:lineRule="auto"/>
        <w:jc w:val="both"/>
        <w:rPr>
          <w:rFonts w:ascii="Roboto" w:hAnsi="Roboto"/>
          <w:b/>
          <w:sz w:val="20"/>
          <w:szCs w:val="20"/>
        </w:rPr>
      </w:pPr>
    </w:p>
    <w:p w14:paraId="32A6ECE4" w14:textId="5FF00310" w:rsidR="0037306F" w:rsidRPr="00453F2A" w:rsidRDefault="0037306F" w:rsidP="00A96D50">
      <w:pPr>
        <w:widowControl w:val="0"/>
        <w:spacing w:after="0" w:line="360" w:lineRule="auto"/>
        <w:jc w:val="both"/>
        <w:rPr>
          <w:rFonts w:ascii="Roboto" w:hAnsi="Roboto"/>
          <w:b/>
          <w:sz w:val="20"/>
          <w:szCs w:val="20"/>
        </w:rPr>
      </w:pPr>
      <w:del w:id="10" w:author="Cami Tiffin" w:date="2024-08-08T10:40:00Z">
        <w:r w:rsidRPr="00453F2A" w:rsidDel="00182B89">
          <w:rPr>
            <w:rFonts w:ascii="Roboto" w:hAnsi="Roboto"/>
            <w:b/>
            <w:sz w:val="20"/>
            <w:szCs w:val="20"/>
          </w:rPr>
          <w:delText>Date</w:delText>
        </w:r>
      </w:del>
      <w:ins w:id="11" w:author="Cami Tiffin" w:date="2024-08-08T10:40:00Z">
        <w:r w:rsidR="00182B89">
          <w:rPr>
            <w:rFonts w:ascii="Roboto" w:hAnsi="Roboto"/>
            <w:b/>
            <w:sz w:val="20"/>
            <w:szCs w:val="20"/>
          </w:rPr>
          <w:t>Updated as of</w:t>
        </w:r>
      </w:ins>
      <w:r w:rsidRPr="00453F2A">
        <w:rPr>
          <w:rFonts w:ascii="Roboto" w:hAnsi="Roboto"/>
          <w:b/>
          <w:sz w:val="20"/>
          <w:szCs w:val="20"/>
        </w:rPr>
        <w:t>:</w:t>
      </w:r>
      <w:del w:id="12" w:author="Cami Tiffin" w:date="2024-08-08T10:40:00Z">
        <w:r w:rsidRPr="00453F2A" w:rsidDel="00182B89">
          <w:rPr>
            <w:rFonts w:ascii="Roboto" w:hAnsi="Roboto"/>
            <w:b/>
            <w:sz w:val="20"/>
            <w:szCs w:val="20"/>
          </w:rPr>
          <w:tab/>
        </w:r>
      </w:del>
      <w:r w:rsidRPr="00453F2A">
        <w:rPr>
          <w:rFonts w:ascii="Roboto" w:hAnsi="Roboto"/>
          <w:b/>
          <w:sz w:val="20"/>
          <w:szCs w:val="20"/>
        </w:rPr>
        <w:tab/>
      </w:r>
      <w:r w:rsidRPr="00453F2A">
        <w:rPr>
          <w:rFonts w:ascii="Roboto" w:hAnsi="Roboto"/>
          <w:b/>
          <w:sz w:val="20"/>
          <w:szCs w:val="20"/>
        </w:rPr>
        <w:tab/>
      </w:r>
      <w:del w:id="13" w:author="Cami Tiffin" w:date="2024-08-08T10:40:00Z">
        <w:r w:rsidR="00442719" w:rsidRPr="00453F2A" w:rsidDel="00182B89">
          <w:rPr>
            <w:rFonts w:ascii="Roboto" w:hAnsi="Roboto"/>
            <w:sz w:val="20"/>
            <w:szCs w:val="20"/>
          </w:rPr>
          <w:delText>J</w:delText>
        </w:r>
        <w:r w:rsidR="000334BF" w:rsidRPr="00453F2A" w:rsidDel="00182B89">
          <w:rPr>
            <w:rFonts w:ascii="Roboto" w:hAnsi="Roboto"/>
            <w:sz w:val="20"/>
            <w:szCs w:val="20"/>
          </w:rPr>
          <w:delText>uly</w:delText>
        </w:r>
      </w:del>
      <w:ins w:id="14" w:author="Cami Tiffin" w:date="2024-08-08T10:40:00Z">
        <w:r w:rsidR="00182B89">
          <w:rPr>
            <w:rFonts w:ascii="Roboto" w:hAnsi="Roboto"/>
            <w:sz w:val="20"/>
            <w:szCs w:val="20"/>
          </w:rPr>
          <w:t>August</w:t>
        </w:r>
      </w:ins>
      <w:r w:rsidR="00D37F1E">
        <w:rPr>
          <w:rFonts w:ascii="Roboto" w:hAnsi="Roboto"/>
          <w:sz w:val="20"/>
          <w:szCs w:val="20"/>
        </w:rPr>
        <w:t xml:space="preserve"> </w:t>
      </w:r>
      <w:r w:rsidR="00442719" w:rsidRPr="00453F2A">
        <w:rPr>
          <w:rFonts w:ascii="Roboto" w:hAnsi="Roboto"/>
          <w:sz w:val="20"/>
          <w:szCs w:val="20"/>
        </w:rPr>
        <w:t>2024</w:t>
      </w:r>
      <w:r w:rsidRPr="00453F2A">
        <w:rPr>
          <w:rFonts w:ascii="Roboto" w:hAnsi="Roboto"/>
          <w:b/>
          <w:sz w:val="20"/>
          <w:szCs w:val="20"/>
        </w:rPr>
        <w:tab/>
      </w:r>
      <w:r w:rsidRPr="00453F2A">
        <w:rPr>
          <w:rFonts w:ascii="Roboto" w:hAnsi="Roboto"/>
          <w:b/>
          <w:sz w:val="20"/>
          <w:szCs w:val="20"/>
        </w:rPr>
        <w:tab/>
      </w:r>
    </w:p>
    <w:p w14:paraId="48DAB8CD" w14:textId="35BC02F4" w:rsidR="0037306F" w:rsidRPr="00453F2A" w:rsidRDefault="000334BF" w:rsidP="00A96D50">
      <w:pPr>
        <w:widowControl w:val="0"/>
        <w:spacing w:after="0" w:line="360" w:lineRule="auto"/>
        <w:ind w:left="2160" w:hanging="2160"/>
        <w:jc w:val="both"/>
        <w:rPr>
          <w:rFonts w:ascii="Roboto" w:hAnsi="Roboto"/>
          <w:sz w:val="20"/>
          <w:szCs w:val="20"/>
        </w:rPr>
      </w:pPr>
      <w:r w:rsidRPr="00453F2A">
        <w:rPr>
          <w:rFonts w:ascii="Roboto" w:hAnsi="Roboto"/>
          <w:b/>
          <w:sz w:val="20"/>
          <w:szCs w:val="20"/>
        </w:rPr>
        <w:t>Attention:</w:t>
      </w:r>
      <w:r w:rsidR="0037306F" w:rsidRPr="00453F2A">
        <w:rPr>
          <w:rFonts w:ascii="Roboto" w:hAnsi="Roboto"/>
          <w:b/>
          <w:sz w:val="20"/>
          <w:szCs w:val="20"/>
        </w:rPr>
        <w:tab/>
      </w:r>
      <w:bookmarkStart w:id="15" w:name="_Hlk173829768"/>
      <w:r w:rsidR="0037306F" w:rsidRPr="00453F2A">
        <w:rPr>
          <w:rFonts w:ascii="Roboto" w:hAnsi="Roboto"/>
          <w:sz w:val="20"/>
          <w:szCs w:val="20"/>
        </w:rPr>
        <w:t xml:space="preserve">CCOC </w:t>
      </w:r>
      <w:del w:id="16" w:author="Warren Vibert-Adams" w:date="2024-08-06T09:31:00Z">
        <w:r w:rsidR="0037306F" w:rsidRPr="00453F2A" w:rsidDel="00C30C89">
          <w:rPr>
            <w:rFonts w:ascii="Roboto" w:hAnsi="Roboto"/>
            <w:sz w:val="20"/>
            <w:szCs w:val="20"/>
          </w:rPr>
          <w:delText>Development Committee</w:delText>
        </w:r>
      </w:del>
      <w:ins w:id="17" w:author="Warren Vibert-Adams" w:date="2024-08-06T09:31:00Z">
        <w:r w:rsidR="00C30C89">
          <w:rPr>
            <w:rFonts w:ascii="Roboto" w:hAnsi="Roboto"/>
            <w:sz w:val="20"/>
            <w:szCs w:val="20"/>
          </w:rPr>
          <w:t>Directors and Executive Director</w:t>
        </w:r>
      </w:ins>
      <w:bookmarkEnd w:id="15"/>
    </w:p>
    <w:p w14:paraId="09F05F60" w14:textId="59220367" w:rsidR="0037306F" w:rsidRPr="00453F2A" w:rsidRDefault="000334BF" w:rsidP="00A96D50">
      <w:pPr>
        <w:widowControl w:val="0"/>
        <w:spacing w:after="0" w:line="360" w:lineRule="auto"/>
        <w:jc w:val="both"/>
        <w:rPr>
          <w:rFonts w:ascii="Roboto" w:hAnsi="Roboto"/>
          <w:b/>
          <w:sz w:val="20"/>
          <w:szCs w:val="20"/>
        </w:rPr>
      </w:pPr>
      <w:r w:rsidRPr="00453F2A">
        <w:rPr>
          <w:rFonts w:ascii="Roboto" w:hAnsi="Roboto"/>
          <w:b/>
          <w:sz w:val="20"/>
          <w:szCs w:val="20"/>
        </w:rPr>
        <w:t>Prepared By</w:t>
      </w:r>
      <w:r w:rsidR="0037306F" w:rsidRPr="00453F2A">
        <w:rPr>
          <w:rFonts w:ascii="Roboto" w:hAnsi="Roboto"/>
          <w:b/>
          <w:sz w:val="20"/>
          <w:szCs w:val="20"/>
        </w:rPr>
        <w:t>:</w:t>
      </w:r>
      <w:r w:rsidR="0037306F" w:rsidRPr="00453F2A">
        <w:rPr>
          <w:rFonts w:ascii="Roboto" w:hAnsi="Roboto"/>
          <w:b/>
          <w:sz w:val="20"/>
          <w:szCs w:val="20"/>
        </w:rPr>
        <w:tab/>
      </w:r>
      <w:r w:rsidR="0037306F" w:rsidRPr="00453F2A">
        <w:rPr>
          <w:rFonts w:ascii="Roboto" w:hAnsi="Roboto"/>
          <w:b/>
          <w:sz w:val="20"/>
          <w:szCs w:val="20"/>
        </w:rPr>
        <w:tab/>
      </w:r>
      <w:r w:rsidRPr="00453F2A">
        <w:rPr>
          <w:rFonts w:ascii="Roboto" w:hAnsi="Roboto"/>
          <w:sz w:val="20"/>
          <w:szCs w:val="20"/>
        </w:rPr>
        <w:t>Warren Vibert-Adams (Project Manager), Cami Tiffin (Project Coordinator)</w:t>
      </w:r>
    </w:p>
    <w:p w14:paraId="6587A39D" w14:textId="672FA2B6" w:rsidR="0037306F" w:rsidRPr="00453F2A" w:rsidRDefault="0037306F" w:rsidP="00A96D50">
      <w:pPr>
        <w:pBdr>
          <w:bottom w:val="single" w:sz="4" w:space="1" w:color="auto"/>
        </w:pBdr>
        <w:spacing w:after="0" w:line="360" w:lineRule="auto"/>
        <w:ind w:left="2160" w:hanging="2160"/>
        <w:jc w:val="both"/>
        <w:rPr>
          <w:rFonts w:ascii="Roboto" w:hAnsi="Roboto"/>
          <w:b/>
          <w:sz w:val="20"/>
          <w:szCs w:val="20"/>
        </w:rPr>
      </w:pPr>
      <w:r w:rsidRPr="00453F2A">
        <w:rPr>
          <w:rFonts w:ascii="Roboto" w:hAnsi="Roboto"/>
          <w:b/>
          <w:sz w:val="20"/>
          <w:szCs w:val="20"/>
        </w:rPr>
        <w:t>Re:</w:t>
      </w:r>
      <w:r w:rsidRPr="00453F2A">
        <w:rPr>
          <w:rFonts w:ascii="Roboto" w:hAnsi="Roboto"/>
          <w:b/>
          <w:sz w:val="20"/>
          <w:szCs w:val="20"/>
        </w:rPr>
        <w:tab/>
      </w:r>
      <w:del w:id="18" w:author="Cami Tiffin" w:date="2024-08-08T10:40:00Z">
        <w:r w:rsidR="002C1B91" w:rsidRPr="00453F2A" w:rsidDel="00182B89">
          <w:rPr>
            <w:rFonts w:ascii="Roboto" w:hAnsi="Roboto"/>
            <w:b/>
            <w:sz w:val="20"/>
            <w:szCs w:val="20"/>
          </w:rPr>
          <w:delText xml:space="preserve">CCOC </w:delText>
        </w:r>
        <w:r w:rsidR="00331844" w:rsidDel="00182B89">
          <w:rPr>
            <w:rFonts w:ascii="Roboto" w:hAnsi="Roboto"/>
            <w:b/>
            <w:sz w:val="20"/>
            <w:szCs w:val="20"/>
          </w:rPr>
          <w:delText xml:space="preserve">212 </w:delText>
        </w:r>
        <w:r w:rsidR="002C1B91" w:rsidRPr="00453F2A" w:rsidDel="00182B89">
          <w:rPr>
            <w:rFonts w:ascii="Roboto" w:hAnsi="Roboto"/>
            <w:b/>
            <w:sz w:val="20"/>
            <w:szCs w:val="20"/>
          </w:rPr>
          <w:delText>Carruthers July</w:delText>
        </w:r>
        <w:r w:rsidR="00442719" w:rsidRPr="00453F2A" w:rsidDel="00182B89">
          <w:rPr>
            <w:rFonts w:ascii="Roboto" w:hAnsi="Roboto"/>
            <w:b/>
            <w:sz w:val="20"/>
            <w:szCs w:val="20"/>
          </w:rPr>
          <w:delText xml:space="preserve"> 2024</w:delText>
        </w:r>
        <w:r w:rsidRPr="00453F2A" w:rsidDel="00182B89">
          <w:rPr>
            <w:rFonts w:ascii="Roboto" w:hAnsi="Roboto"/>
            <w:b/>
            <w:sz w:val="20"/>
            <w:szCs w:val="20"/>
          </w:rPr>
          <w:delText xml:space="preserve"> Project </w:delText>
        </w:r>
      </w:del>
      <w:ins w:id="19" w:author="Warren Vibert-Adams" w:date="2024-08-06T09:42:00Z">
        <w:del w:id="20" w:author="Cami Tiffin" w:date="2024-08-08T10:40:00Z">
          <w:r w:rsidR="00BE094D" w:rsidDel="00182B89">
            <w:rPr>
              <w:rFonts w:ascii="Roboto" w:hAnsi="Roboto"/>
              <w:b/>
              <w:sz w:val="20"/>
              <w:szCs w:val="20"/>
            </w:rPr>
            <w:delText xml:space="preserve">Manager </w:delText>
          </w:r>
        </w:del>
      </w:ins>
      <w:del w:id="21" w:author="Cami Tiffin" w:date="2024-08-08T10:40:00Z">
        <w:r w:rsidRPr="00453F2A" w:rsidDel="00182B89">
          <w:rPr>
            <w:rFonts w:ascii="Roboto" w:hAnsi="Roboto"/>
            <w:b/>
            <w:sz w:val="20"/>
            <w:szCs w:val="20"/>
          </w:rPr>
          <w:delText>Report</w:delText>
        </w:r>
      </w:del>
      <w:ins w:id="22" w:author="Cami Tiffin" w:date="2024-08-08T10:40:00Z">
        <w:r w:rsidR="00182B89">
          <w:rPr>
            <w:rFonts w:ascii="Roboto" w:hAnsi="Roboto"/>
            <w:b/>
            <w:sz w:val="20"/>
            <w:szCs w:val="20"/>
          </w:rPr>
          <w:t>CCOC Design Guidelines Spec Sheet: Paint Colours</w:t>
        </w:r>
      </w:ins>
    </w:p>
    <w:p w14:paraId="1F9CB1A7" w14:textId="77777777" w:rsidR="0037306F" w:rsidRPr="00453F2A" w:rsidRDefault="0037306F" w:rsidP="00A96D50">
      <w:pPr>
        <w:pBdr>
          <w:bottom w:val="single" w:sz="4" w:space="1" w:color="auto"/>
        </w:pBdr>
        <w:spacing w:after="0" w:line="360" w:lineRule="auto"/>
        <w:ind w:left="2160" w:hanging="2160"/>
        <w:jc w:val="both"/>
        <w:rPr>
          <w:rFonts w:ascii="Roboto" w:hAnsi="Roboto"/>
          <w:b/>
          <w:sz w:val="20"/>
          <w:szCs w:val="20"/>
        </w:rPr>
      </w:pPr>
    </w:p>
    <w:p w14:paraId="5958118F" w14:textId="77777777" w:rsidR="0037306F" w:rsidRPr="00453F2A" w:rsidRDefault="0037306F" w:rsidP="00A96D50">
      <w:pPr>
        <w:spacing w:after="0" w:line="360" w:lineRule="auto"/>
        <w:jc w:val="both"/>
        <w:rPr>
          <w:rFonts w:ascii="Roboto" w:hAnsi="Roboto"/>
          <w:b/>
          <w:sz w:val="20"/>
          <w:szCs w:val="20"/>
          <w:u w:val="single"/>
        </w:rPr>
      </w:pPr>
    </w:p>
    <w:p w14:paraId="22A67624" w14:textId="1A6A887B" w:rsidR="0037306F" w:rsidRPr="00453F2A" w:rsidRDefault="00182B89" w:rsidP="00A96D50">
      <w:pPr>
        <w:spacing w:after="0" w:line="360" w:lineRule="auto"/>
        <w:jc w:val="both"/>
        <w:rPr>
          <w:rFonts w:ascii="Roboto" w:eastAsia="Times New Roman" w:hAnsi="Roboto" w:cs="Times New Roman"/>
          <w:i/>
          <w:sz w:val="20"/>
          <w:szCs w:val="20"/>
          <w:lang w:val="en-GB"/>
        </w:rPr>
      </w:pPr>
      <w:ins w:id="23" w:author="Cami Tiffin" w:date="2024-08-08T10:40:00Z">
        <w:r>
          <w:rPr>
            <w:rFonts w:ascii="Roboto" w:eastAsia="Times New Roman" w:hAnsi="Roboto" w:cs="Times New Roman"/>
            <w:i/>
            <w:sz w:val="20"/>
            <w:szCs w:val="20"/>
            <w:lang w:val="en-GB"/>
          </w:rPr>
          <w:t xml:space="preserve">Please note </w:t>
        </w:r>
      </w:ins>
      <w:del w:id="24" w:author="Cami Tiffin" w:date="2024-08-08T10:40:00Z">
        <w:r w:rsidR="0037306F" w:rsidRPr="00453F2A" w:rsidDel="00182B89">
          <w:rPr>
            <w:rFonts w:ascii="Roboto" w:eastAsia="Times New Roman" w:hAnsi="Roboto" w:cs="Times New Roman"/>
            <w:i/>
            <w:sz w:val="20"/>
            <w:szCs w:val="20"/>
            <w:lang w:val="en-GB"/>
          </w:rPr>
          <w:delText>Note: N</w:delText>
        </w:r>
      </w:del>
      <w:ins w:id="25" w:author="Cami Tiffin" w:date="2024-08-08T10:40:00Z">
        <w:r>
          <w:rPr>
            <w:rFonts w:ascii="Roboto" w:eastAsia="Times New Roman" w:hAnsi="Roboto" w:cs="Times New Roman"/>
            <w:i/>
            <w:sz w:val="20"/>
            <w:szCs w:val="20"/>
            <w:lang w:val="en-GB"/>
          </w:rPr>
          <w:t>n</w:t>
        </w:r>
      </w:ins>
      <w:r w:rsidR="0037306F" w:rsidRPr="00453F2A">
        <w:rPr>
          <w:rFonts w:ascii="Roboto" w:eastAsia="Times New Roman" w:hAnsi="Roboto" w:cs="Times New Roman"/>
          <w:i/>
          <w:sz w:val="20"/>
          <w:szCs w:val="20"/>
          <w:lang w:val="en-GB"/>
        </w:rPr>
        <w:t xml:space="preserve">ew items </w:t>
      </w:r>
      <w:ins w:id="26" w:author="Cami Tiffin" w:date="2024-08-08T10:40:00Z">
        <w:r>
          <w:rPr>
            <w:rFonts w:ascii="Roboto" w:eastAsia="Times New Roman" w:hAnsi="Roboto" w:cs="Times New Roman"/>
            <w:i/>
            <w:sz w:val="20"/>
            <w:szCs w:val="20"/>
            <w:lang w:val="en-GB"/>
          </w:rPr>
          <w:t>or changes in</w:t>
        </w:r>
      </w:ins>
      <w:del w:id="27" w:author="Cami Tiffin" w:date="2024-08-08T10:40:00Z">
        <w:r w:rsidR="0037306F" w:rsidRPr="00453F2A" w:rsidDel="00182B89">
          <w:rPr>
            <w:rFonts w:ascii="Roboto" w:eastAsia="Times New Roman" w:hAnsi="Roboto" w:cs="Times New Roman"/>
            <w:i/>
            <w:sz w:val="20"/>
            <w:szCs w:val="20"/>
            <w:lang w:val="en-GB"/>
          </w:rPr>
          <w:delText>since last month’s report will be noted in</w:delText>
        </w:r>
      </w:del>
      <w:r w:rsidR="0037306F" w:rsidRPr="00453F2A">
        <w:rPr>
          <w:rFonts w:ascii="Roboto" w:eastAsia="Times New Roman" w:hAnsi="Roboto" w:cs="Times New Roman"/>
          <w:i/>
          <w:color w:val="FF0000"/>
          <w:sz w:val="20"/>
          <w:szCs w:val="20"/>
          <w:lang w:val="en-GB"/>
        </w:rPr>
        <w:t xml:space="preserve"> red</w:t>
      </w:r>
      <w:r w:rsidR="0037306F" w:rsidRPr="00453F2A">
        <w:rPr>
          <w:rFonts w:ascii="Roboto" w:eastAsia="Times New Roman" w:hAnsi="Roboto" w:cs="Times New Roman"/>
          <w:i/>
          <w:sz w:val="20"/>
          <w:szCs w:val="20"/>
          <w:lang w:val="en-GB"/>
        </w:rPr>
        <w:t xml:space="preserve"> font </w:t>
      </w:r>
      <w:ins w:id="28" w:author="Cami Tiffin" w:date="2024-08-08T10:41:00Z">
        <w:r>
          <w:rPr>
            <w:rFonts w:ascii="Roboto" w:eastAsia="Times New Roman" w:hAnsi="Roboto" w:cs="Times New Roman"/>
            <w:i/>
            <w:sz w:val="20"/>
            <w:szCs w:val="20"/>
            <w:lang w:val="en-GB"/>
          </w:rPr>
          <w:t xml:space="preserve">after creating a duplicate report </w:t>
        </w:r>
      </w:ins>
      <w:del w:id="29" w:author="Cami Tiffin" w:date="2024-08-08T10:41:00Z">
        <w:r w:rsidR="0037306F" w:rsidRPr="00453F2A" w:rsidDel="00182B89">
          <w:rPr>
            <w:rFonts w:ascii="Roboto" w:eastAsia="Times New Roman" w:hAnsi="Roboto" w:cs="Times New Roman"/>
            <w:i/>
            <w:sz w:val="20"/>
            <w:szCs w:val="20"/>
            <w:lang w:val="en-GB"/>
          </w:rPr>
          <w:delText>in subsequent repor</w:delText>
        </w:r>
      </w:del>
      <w:ins w:id="30" w:author="Cami Tiffin" w:date="2024-08-08T10:42:00Z">
        <w:r w:rsidR="00A41513">
          <w:rPr>
            <w:rFonts w:ascii="Roboto" w:eastAsia="Times New Roman" w:hAnsi="Roboto" w:cs="Times New Roman"/>
            <w:i/>
            <w:sz w:val="20"/>
            <w:szCs w:val="20"/>
            <w:lang w:val="en-GB"/>
          </w:rPr>
          <w:t>to track changes</w:t>
        </w:r>
      </w:ins>
      <w:del w:id="31" w:author="Cami Tiffin" w:date="2024-08-08T10:41:00Z">
        <w:r w:rsidR="0037306F" w:rsidRPr="00453F2A" w:rsidDel="00182B89">
          <w:rPr>
            <w:rFonts w:ascii="Roboto" w:eastAsia="Times New Roman" w:hAnsi="Roboto" w:cs="Times New Roman"/>
            <w:i/>
            <w:sz w:val="20"/>
            <w:szCs w:val="20"/>
            <w:lang w:val="en-GB"/>
          </w:rPr>
          <w:delText>ts m</w:delText>
        </w:r>
      </w:del>
      <w:del w:id="32" w:author="Cami Tiffin" w:date="2024-08-08T10:42:00Z">
        <w:r w:rsidR="0037306F" w:rsidRPr="00453F2A" w:rsidDel="00A41513">
          <w:rPr>
            <w:rFonts w:ascii="Roboto" w:eastAsia="Times New Roman" w:hAnsi="Roboto" w:cs="Times New Roman"/>
            <w:i/>
            <w:sz w:val="20"/>
            <w:szCs w:val="20"/>
            <w:lang w:val="en-GB"/>
          </w:rPr>
          <w:delText>oving</w:delText>
        </w:r>
      </w:del>
      <w:r w:rsidR="0037306F" w:rsidRPr="00453F2A">
        <w:rPr>
          <w:rFonts w:ascii="Roboto" w:eastAsia="Times New Roman" w:hAnsi="Roboto" w:cs="Times New Roman"/>
          <w:i/>
          <w:sz w:val="20"/>
          <w:szCs w:val="20"/>
          <w:lang w:val="en-GB"/>
        </w:rPr>
        <w:t xml:space="preserve"> forward. </w:t>
      </w:r>
    </w:p>
    <w:p w14:paraId="1E7400E7" w14:textId="77777777" w:rsidR="00D37F1E" w:rsidRPr="00453F2A" w:rsidRDefault="00D37F1E" w:rsidP="00D37F1E">
      <w:pPr>
        <w:spacing w:after="0" w:line="360" w:lineRule="auto"/>
        <w:jc w:val="both"/>
        <w:rPr>
          <w:rFonts w:ascii="Roboto" w:hAnsi="Roboto"/>
          <w:b/>
          <w:sz w:val="20"/>
          <w:szCs w:val="20"/>
          <w:u w:val="single"/>
        </w:rPr>
      </w:pPr>
    </w:p>
    <w:p w14:paraId="14AEAFB2" w14:textId="1C664D78" w:rsidR="00D37F1E" w:rsidDel="00A41513" w:rsidRDefault="00D37F1E" w:rsidP="00D37F1E">
      <w:pPr>
        <w:spacing w:after="0" w:line="360" w:lineRule="auto"/>
        <w:jc w:val="both"/>
        <w:rPr>
          <w:del w:id="33" w:author="Cami Tiffin" w:date="2024-08-08T10:43:00Z"/>
          <w:rFonts w:ascii="Roboto" w:hAnsi="Roboto"/>
          <w:sz w:val="20"/>
          <w:szCs w:val="20"/>
        </w:rPr>
      </w:pPr>
      <w:r w:rsidRPr="007E3170">
        <w:rPr>
          <w:rFonts w:ascii="Montserrat" w:hAnsi="Montserrat"/>
          <w:b/>
          <w:color w:val="386681"/>
          <w:sz w:val="28"/>
          <w:szCs w:val="28"/>
        </w:rPr>
        <w:t>Introduction</w:t>
      </w:r>
    </w:p>
    <w:p w14:paraId="187EA6A9" w14:textId="77777777" w:rsidR="00A41513" w:rsidRDefault="00A41513" w:rsidP="00A41513">
      <w:pPr>
        <w:spacing w:after="0" w:line="360" w:lineRule="auto"/>
        <w:jc w:val="both"/>
        <w:rPr>
          <w:ins w:id="34" w:author="Cami Tiffin" w:date="2024-08-08T10:43:00Z"/>
          <w:rFonts w:ascii="Montserrat" w:hAnsi="Montserrat"/>
          <w:b/>
          <w:color w:val="386681"/>
          <w:sz w:val="28"/>
          <w:szCs w:val="28"/>
        </w:rPr>
      </w:pPr>
    </w:p>
    <w:p w14:paraId="05A28B18" w14:textId="27057C4F" w:rsidR="00A41513" w:rsidRPr="00A41513" w:rsidRDefault="00A41513" w:rsidP="00A41513">
      <w:pPr>
        <w:spacing w:after="0" w:line="360" w:lineRule="auto"/>
        <w:jc w:val="both"/>
        <w:rPr>
          <w:ins w:id="35" w:author="Cami Tiffin" w:date="2024-08-08T10:43:00Z"/>
          <w:rFonts w:ascii="Roboto" w:hAnsi="Roboto"/>
          <w:sz w:val="20"/>
          <w:szCs w:val="20"/>
        </w:rPr>
      </w:pPr>
      <w:ins w:id="36" w:author="Cami Tiffin" w:date="2024-08-08T10:43:00Z">
        <w:r w:rsidRPr="00A41513">
          <w:rPr>
            <w:rFonts w:ascii="Roboto" w:hAnsi="Roboto"/>
            <w:sz w:val="20"/>
            <w:szCs w:val="20"/>
          </w:rPr>
          <w:t>The following paint colors are the primary colors used across most properties. For additional colors specific to certain properties, along with their color codes, please refer to the attached document.</w:t>
        </w:r>
      </w:ins>
    </w:p>
    <w:p w14:paraId="1E60559E" w14:textId="77777777" w:rsidR="00A41513" w:rsidRPr="00A41513" w:rsidRDefault="00A41513" w:rsidP="00A41513">
      <w:pPr>
        <w:spacing w:after="0" w:line="360" w:lineRule="auto"/>
        <w:jc w:val="both"/>
        <w:rPr>
          <w:ins w:id="37" w:author="Cami Tiffin" w:date="2024-08-08T10:43:00Z"/>
          <w:rFonts w:ascii="Roboto" w:hAnsi="Roboto"/>
          <w:b/>
          <w:bCs/>
          <w:sz w:val="20"/>
          <w:szCs w:val="20"/>
          <w:rPrChange w:id="38" w:author="Cami Tiffin" w:date="2024-08-08T10:44:00Z">
            <w:rPr>
              <w:ins w:id="39" w:author="Cami Tiffin" w:date="2024-08-08T10:43:00Z"/>
              <w:rFonts w:ascii="Roboto" w:hAnsi="Roboto"/>
              <w:sz w:val="20"/>
              <w:szCs w:val="20"/>
            </w:rPr>
          </w:rPrChange>
        </w:rPr>
      </w:pPr>
    </w:p>
    <w:p w14:paraId="7B3BA937" w14:textId="31A4E7E0" w:rsidR="00A41513" w:rsidRPr="00A41513" w:rsidRDefault="00A41513" w:rsidP="00A41513">
      <w:pPr>
        <w:spacing w:after="0" w:line="360" w:lineRule="auto"/>
        <w:jc w:val="both"/>
        <w:rPr>
          <w:ins w:id="40" w:author="Cami Tiffin" w:date="2024-08-08T10:43:00Z"/>
          <w:rFonts w:ascii="Roboto" w:hAnsi="Roboto"/>
          <w:b/>
          <w:bCs/>
          <w:color w:val="386681"/>
          <w:sz w:val="20"/>
          <w:szCs w:val="20"/>
          <w:rPrChange w:id="41" w:author="Cami Tiffin" w:date="2024-08-08T10:44:00Z">
            <w:rPr>
              <w:ins w:id="42" w:author="Cami Tiffin" w:date="2024-08-08T10:43:00Z"/>
              <w:rFonts w:ascii="Roboto" w:hAnsi="Roboto"/>
              <w:sz w:val="20"/>
              <w:szCs w:val="20"/>
            </w:rPr>
          </w:rPrChange>
        </w:rPr>
      </w:pPr>
      <w:ins w:id="43" w:author="Cami Tiffin" w:date="2024-08-08T10:43:00Z">
        <w:r w:rsidRPr="00A41513">
          <w:rPr>
            <w:rFonts w:ascii="Roboto" w:hAnsi="Roboto"/>
            <w:b/>
            <w:bCs/>
            <w:color w:val="386681"/>
            <w:sz w:val="20"/>
            <w:szCs w:val="20"/>
            <w:rPrChange w:id="44" w:author="Cami Tiffin" w:date="2024-08-08T10:44:00Z">
              <w:rPr>
                <w:rFonts w:ascii="Roboto" w:hAnsi="Roboto"/>
                <w:sz w:val="20"/>
                <w:szCs w:val="20"/>
              </w:rPr>
            </w:rPrChange>
          </w:rPr>
          <w:t>Main Walls (Beige):</w:t>
        </w:r>
      </w:ins>
    </w:p>
    <w:p w14:paraId="3AD79F70" w14:textId="77777777" w:rsidR="00A41513" w:rsidRPr="00A41513" w:rsidRDefault="00A41513" w:rsidP="00A41513">
      <w:pPr>
        <w:spacing w:after="0" w:line="360" w:lineRule="auto"/>
        <w:jc w:val="both"/>
        <w:rPr>
          <w:ins w:id="45" w:author="Cami Tiffin" w:date="2024-08-08T10:43:00Z"/>
          <w:rFonts w:ascii="Roboto" w:hAnsi="Roboto"/>
          <w:sz w:val="20"/>
          <w:szCs w:val="20"/>
        </w:rPr>
      </w:pPr>
      <w:ins w:id="46" w:author="Cami Tiffin" w:date="2024-08-08T10:43:00Z">
        <w:r w:rsidRPr="00A41513">
          <w:rPr>
            <w:rFonts w:ascii="Roboto" w:hAnsi="Roboto"/>
            <w:sz w:val="20"/>
            <w:szCs w:val="20"/>
          </w:rPr>
          <w:t>o</w:t>
        </w:r>
        <w:r w:rsidRPr="00A41513">
          <w:rPr>
            <w:rFonts w:ascii="Roboto" w:hAnsi="Roboto"/>
            <w:sz w:val="20"/>
            <w:szCs w:val="20"/>
          </w:rPr>
          <w:tab/>
          <w:t>Supplier: Preston Hardware Ltd.</w:t>
        </w:r>
      </w:ins>
    </w:p>
    <w:p w14:paraId="7D0C5A49" w14:textId="77777777" w:rsidR="00A41513" w:rsidRPr="00A41513" w:rsidRDefault="00A41513" w:rsidP="00A41513">
      <w:pPr>
        <w:spacing w:after="0" w:line="360" w:lineRule="auto"/>
        <w:jc w:val="both"/>
        <w:rPr>
          <w:ins w:id="47" w:author="Cami Tiffin" w:date="2024-08-08T10:43:00Z"/>
          <w:rFonts w:ascii="Roboto" w:hAnsi="Roboto"/>
          <w:sz w:val="20"/>
          <w:szCs w:val="20"/>
        </w:rPr>
      </w:pPr>
      <w:ins w:id="48" w:author="Cami Tiffin" w:date="2024-08-08T10:43:00Z">
        <w:r w:rsidRPr="00A41513">
          <w:rPr>
            <w:rFonts w:ascii="Roboto" w:hAnsi="Roboto"/>
            <w:sz w:val="20"/>
            <w:szCs w:val="20"/>
          </w:rPr>
          <w:t>o</w:t>
        </w:r>
        <w:r w:rsidRPr="00A41513">
          <w:rPr>
            <w:rFonts w:ascii="Roboto" w:hAnsi="Roboto"/>
            <w:sz w:val="20"/>
            <w:szCs w:val="20"/>
          </w:rPr>
          <w:tab/>
          <w:t>Paint Code: F538</w:t>
        </w:r>
      </w:ins>
    </w:p>
    <w:p w14:paraId="5DF0911D" w14:textId="77777777" w:rsidR="00A41513" w:rsidRPr="00A41513" w:rsidRDefault="00A41513" w:rsidP="00A41513">
      <w:pPr>
        <w:spacing w:after="0" w:line="360" w:lineRule="auto"/>
        <w:jc w:val="both"/>
        <w:rPr>
          <w:ins w:id="49" w:author="Cami Tiffin" w:date="2024-08-08T10:43:00Z"/>
          <w:rFonts w:ascii="Roboto" w:hAnsi="Roboto"/>
          <w:sz w:val="20"/>
          <w:szCs w:val="20"/>
        </w:rPr>
      </w:pPr>
      <w:ins w:id="50" w:author="Cami Tiffin" w:date="2024-08-08T10:43:00Z">
        <w:r w:rsidRPr="00A41513">
          <w:rPr>
            <w:rFonts w:ascii="Roboto" w:hAnsi="Roboto"/>
            <w:sz w:val="20"/>
            <w:szCs w:val="20"/>
          </w:rPr>
          <w:t>o</w:t>
        </w:r>
        <w:r w:rsidRPr="00A41513">
          <w:rPr>
            <w:rFonts w:ascii="Roboto" w:hAnsi="Roboto"/>
            <w:sz w:val="20"/>
            <w:szCs w:val="20"/>
          </w:rPr>
          <w:tab/>
          <w:t>Formulation: s1 0x 2.0000, W1 0x 25.2500, Y2 0x 3.5000, R3 0x 1.0000</w:t>
        </w:r>
      </w:ins>
    </w:p>
    <w:p w14:paraId="0506F786" w14:textId="77777777" w:rsidR="00A41513" w:rsidRDefault="00A41513" w:rsidP="00A41513">
      <w:pPr>
        <w:spacing w:after="0" w:line="360" w:lineRule="auto"/>
        <w:jc w:val="both"/>
        <w:rPr>
          <w:ins w:id="51" w:author="Cami Tiffin" w:date="2024-08-08T10:43:00Z"/>
          <w:rFonts w:ascii="Roboto" w:hAnsi="Roboto"/>
          <w:sz w:val="20"/>
          <w:szCs w:val="20"/>
        </w:rPr>
      </w:pPr>
    </w:p>
    <w:p w14:paraId="42840454" w14:textId="0ADDC47C" w:rsidR="00A41513" w:rsidRPr="00A07CD1" w:rsidRDefault="00A41513" w:rsidP="00A41513">
      <w:pPr>
        <w:spacing w:after="0" w:line="360" w:lineRule="auto"/>
        <w:jc w:val="both"/>
        <w:rPr>
          <w:ins w:id="52" w:author="Cami Tiffin" w:date="2024-08-08T10:44:00Z"/>
          <w:rFonts w:ascii="Roboto" w:hAnsi="Roboto"/>
          <w:b/>
          <w:bCs/>
          <w:color w:val="386681"/>
          <w:sz w:val="20"/>
          <w:szCs w:val="20"/>
        </w:rPr>
      </w:pPr>
      <w:ins w:id="53" w:author="Cami Tiffin" w:date="2024-08-08T10:44:00Z">
        <w:r>
          <w:rPr>
            <w:rFonts w:ascii="Roboto" w:hAnsi="Roboto"/>
            <w:b/>
            <w:bCs/>
            <w:color w:val="386681"/>
            <w:sz w:val="20"/>
            <w:szCs w:val="20"/>
          </w:rPr>
          <w:t>Unit Door Frames:</w:t>
        </w:r>
      </w:ins>
    </w:p>
    <w:p w14:paraId="0A4AB0D3" w14:textId="77777777" w:rsidR="00A41513" w:rsidRPr="00A41513" w:rsidRDefault="00A41513" w:rsidP="00A41513">
      <w:pPr>
        <w:spacing w:after="0" w:line="360" w:lineRule="auto"/>
        <w:jc w:val="both"/>
        <w:rPr>
          <w:ins w:id="54" w:author="Cami Tiffin" w:date="2024-08-08T10:43:00Z"/>
          <w:rFonts w:ascii="Roboto" w:hAnsi="Roboto"/>
          <w:sz w:val="20"/>
          <w:szCs w:val="20"/>
        </w:rPr>
      </w:pPr>
      <w:ins w:id="55" w:author="Cami Tiffin" w:date="2024-08-08T10:43:00Z">
        <w:r w:rsidRPr="00A41513">
          <w:rPr>
            <w:rFonts w:ascii="Roboto" w:hAnsi="Roboto"/>
            <w:sz w:val="20"/>
            <w:szCs w:val="20"/>
          </w:rPr>
          <w:t>o</w:t>
        </w:r>
        <w:r w:rsidRPr="00A41513">
          <w:rPr>
            <w:rFonts w:ascii="Roboto" w:hAnsi="Roboto"/>
            <w:sz w:val="20"/>
            <w:szCs w:val="20"/>
          </w:rPr>
          <w:tab/>
          <w:t>Supplier: Preston Hardware Ltd.</w:t>
        </w:r>
      </w:ins>
    </w:p>
    <w:p w14:paraId="6E6E51B6" w14:textId="77777777" w:rsidR="00A41513" w:rsidRPr="00A41513" w:rsidRDefault="00A41513" w:rsidP="00A41513">
      <w:pPr>
        <w:spacing w:after="0" w:line="360" w:lineRule="auto"/>
        <w:jc w:val="both"/>
        <w:rPr>
          <w:ins w:id="56" w:author="Cami Tiffin" w:date="2024-08-08T10:43:00Z"/>
          <w:rFonts w:ascii="Roboto" w:hAnsi="Roboto"/>
          <w:sz w:val="20"/>
          <w:szCs w:val="20"/>
        </w:rPr>
      </w:pPr>
      <w:ins w:id="57" w:author="Cami Tiffin" w:date="2024-08-08T10:43:00Z">
        <w:r w:rsidRPr="00A41513">
          <w:rPr>
            <w:rFonts w:ascii="Roboto" w:hAnsi="Roboto"/>
            <w:sz w:val="20"/>
            <w:szCs w:val="20"/>
          </w:rPr>
          <w:t>o</w:t>
        </w:r>
        <w:r w:rsidRPr="00A41513">
          <w:rPr>
            <w:rFonts w:ascii="Roboto" w:hAnsi="Roboto"/>
            <w:sz w:val="20"/>
            <w:szCs w:val="20"/>
          </w:rPr>
          <w:tab/>
          <w:t>Paint Code: F546</w:t>
        </w:r>
      </w:ins>
    </w:p>
    <w:p w14:paraId="1941A2C3" w14:textId="77777777" w:rsidR="00A41513" w:rsidRPr="00A41513" w:rsidRDefault="00A41513" w:rsidP="00A41513">
      <w:pPr>
        <w:spacing w:after="0" w:line="360" w:lineRule="auto"/>
        <w:jc w:val="both"/>
        <w:rPr>
          <w:ins w:id="58" w:author="Cami Tiffin" w:date="2024-08-08T10:43:00Z"/>
          <w:rFonts w:ascii="Roboto" w:hAnsi="Roboto"/>
          <w:sz w:val="20"/>
          <w:szCs w:val="20"/>
        </w:rPr>
      </w:pPr>
      <w:ins w:id="59" w:author="Cami Tiffin" w:date="2024-08-08T10:43:00Z">
        <w:r w:rsidRPr="00A41513">
          <w:rPr>
            <w:rFonts w:ascii="Roboto" w:hAnsi="Roboto"/>
            <w:sz w:val="20"/>
            <w:szCs w:val="20"/>
          </w:rPr>
          <w:t>o</w:t>
        </w:r>
        <w:r w:rsidRPr="00A41513">
          <w:rPr>
            <w:rFonts w:ascii="Roboto" w:hAnsi="Roboto"/>
            <w:sz w:val="20"/>
            <w:szCs w:val="20"/>
          </w:rPr>
          <w:tab/>
          <w:t>Formulation: s1 6x 29.5000, w1 0x 19.2500, M1 1x 23.2500, R3 2x 23.5000</w:t>
        </w:r>
      </w:ins>
    </w:p>
    <w:p w14:paraId="0BB945AB" w14:textId="77777777" w:rsidR="00A41513" w:rsidRDefault="00A41513" w:rsidP="00A41513">
      <w:pPr>
        <w:spacing w:after="0" w:line="360" w:lineRule="auto"/>
        <w:jc w:val="both"/>
        <w:rPr>
          <w:ins w:id="60" w:author="Cami Tiffin" w:date="2024-08-08T10:43:00Z"/>
          <w:rFonts w:ascii="Roboto" w:hAnsi="Roboto"/>
          <w:sz w:val="20"/>
          <w:szCs w:val="20"/>
        </w:rPr>
      </w:pPr>
    </w:p>
    <w:p w14:paraId="78C78224" w14:textId="410725B4" w:rsidR="00A41513" w:rsidRPr="00A07CD1" w:rsidRDefault="00A41513" w:rsidP="00A41513">
      <w:pPr>
        <w:spacing w:after="0" w:line="360" w:lineRule="auto"/>
        <w:jc w:val="both"/>
        <w:rPr>
          <w:ins w:id="61" w:author="Cami Tiffin" w:date="2024-08-08T10:44:00Z"/>
          <w:rFonts w:ascii="Roboto" w:hAnsi="Roboto"/>
          <w:b/>
          <w:bCs/>
          <w:color w:val="386681"/>
          <w:sz w:val="20"/>
          <w:szCs w:val="20"/>
        </w:rPr>
      </w:pPr>
      <w:ins w:id="62" w:author="Cami Tiffin" w:date="2024-08-08T10:44:00Z">
        <w:r>
          <w:rPr>
            <w:rFonts w:ascii="Roboto" w:hAnsi="Roboto"/>
            <w:b/>
            <w:bCs/>
            <w:color w:val="386681"/>
            <w:sz w:val="20"/>
            <w:szCs w:val="20"/>
          </w:rPr>
          <w:t>In-Unit Doors and F</w:t>
        </w:r>
      </w:ins>
      <w:ins w:id="63" w:author="Cami Tiffin" w:date="2024-08-08T10:45:00Z">
        <w:r>
          <w:rPr>
            <w:rFonts w:ascii="Roboto" w:hAnsi="Roboto"/>
            <w:b/>
            <w:bCs/>
            <w:color w:val="386681"/>
            <w:sz w:val="20"/>
            <w:szCs w:val="20"/>
          </w:rPr>
          <w:t>rames</w:t>
        </w:r>
      </w:ins>
      <w:ins w:id="64" w:author="Cami Tiffin" w:date="2024-08-08T10:44:00Z">
        <w:r w:rsidRPr="00A07CD1">
          <w:rPr>
            <w:rFonts w:ascii="Roboto" w:hAnsi="Roboto"/>
            <w:b/>
            <w:bCs/>
            <w:color w:val="386681"/>
            <w:sz w:val="20"/>
            <w:szCs w:val="20"/>
          </w:rPr>
          <w:t xml:space="preserve"> (</w:t>
        </w:r>
        <w:r>
          <w:rPr>
            <w:rFonts w:ascii="Roboto" w:hAnsi="Roboto"/>
            <w:b/>
            <w:bCs/>
            <w:color w:val="386681"/>
            <w:sz w:val="20"/>
            <w:szCs w:val="20"/>
          </w:rPr>
          <w:t>Beaver Barracks</w:t>
        </w:r>
        <w:r w:rsidRPr="00A07CD1">
          <w:rPr>
            <w:rFonts w:ascii="Roboto" w:hAnsi="Roboto"/>
            <w:b/>
            <w:bCs/>
            <w:color w:val="386681"/>
            <w:sz w:val="20"/>
            <w:szCs w:val="20"/>
          </w:rPr>
          <w:t>):</w:t>
        </w:r>
      </w:ins>
    </w:p>
    <w:p w14:paraId="5D383829" w14:textId="77777777" w:rsidR="00A41513" w:rsidRPr="00A41513" w:rsidRDefault="00A41513" w:rsidP="00A41513">
      <w:pPr>
        <w:spacing w:after="0" w:line="360" w:lineRule="auto"/>
        <w:jc w:val="both"/>
        <w:rPr>
          <w:ins w:id="65" w:author="Cami Tiffin" w:date="2024-08-08T10:43:00Z"/>
          <w:rFonts w:ascii="Roboto" w:hAnsi="Roboto"/>
          <w:sz w:val="20"/>
          <w:szCs w:val="20"/>
        </w:rPr>
      </w:pPr>
      <w:ins w:id="66" w:author="Cami Tiffin" w:date="2024-08-08T10:43:00Z">
        <w:r w:rsidRPr="00A41513">
          <w:rPr>
            <w:rFonts w:ascii="Roboto" w:hAnsi="Roboto"/>
            <w:sz w:val="20"/>
            <w:szCs w:val="20"/>
          </w:rPr>
          <w:t>o</w:t>
        </w:r>
        <w:r w:rsidRPr="00A41513">
          <w:rPr>
            <w:rFonts w:ascii="Roboto" w:hAnsi="Roboto"/>
            <w:sz w:val="20"/>
            <w:szCs w:val="20"/>
          </w:rPr>
          <w:tab/>
          <w:t>Supplier: Preston Hardware Ltd.</w:t>
        </w:r>
      </w:ins>
    </w:p>
    <w:p w14:paraId="50CF632C" w14:textId="77777777" w:rsidR="00A41513" w:rsidRPr="00A41513" w:rsidRDefault="00A41513" w:rsidP="00A41513">
      <w:pPr>
        <w:spacing w:after="0" w:line="360" w:lineRule="auto"/>
        <w:jc w:val="both"/>
        <w:rPr>
          <w:ins w:id="67" w:author="Cami Tiffin" w:date="2024-08-08T10:43:00Z"/>
          <w:rFonts w:ascii="Roboto" w:hAnsi="Roboto"/>
          <w:sz w:val="20"/>
          <w:szCs w:val="20"/>
        </w:rPr>
      </w:pPr>
      <w:ins w:id="68" w:author="Cami Tiffin" w:date="2024-08-08T10:43:00Z">
        <w:r w:rsidRPr="00A41513">
          <w:rPr>
            <w:rFonts w:ascii="Roboto" w:hAnsi="Roboto"/>
            <w:sz w:val="20"/>
            <w:szCs w:val="20"/>
          </w:rPr>
          <w:t>o</w:t>
        </w:r>
        <w:r w:rsidRPr="00A41513">
          <w:rPr>
            <w:rFonts w:ascii="Roboto" w:hAnsi="Roboto"/>
            <w:sz w:val="20"/>
            <w:szCs w:val="20"/>
          </w:rPr>
          <w:tab/>
          <w:t>Paint Code: F545</w:t>
        </w:r>
      </w:ins>
    </w:p>
    <w:p w14:paraId="13025B1D" w14:textId="3F1C6680" w:rsidR="00D37F1E" w:rsidDel="00A41513" w:rsidRDefault="00A41513" w:rsidP="00A41513">
      <w:pPr>
        <w:spacing w:after="0" w:line="360" w:lineRule="auto"/>
        <w:jc w:val="both"/>
        <w:rPr>
          <w:ins w:id="69" w:author="Warren Vibert-Adams" w:date="2024-08-06T09:48:00Z"/>
          <w:del w:id="70" w:author="Cami Tiffin" w:date="2024-08-08T10:42:00Z"/>
          <w:rFonts w:ascii="Roboto" w:hAnsi="Roboto"/>
          <w:sz w:val="20"/>
          <w:szCs w:val="20"/>
        </w:rPr>
      </w:pPr>
      <w:ins w:id="71" w:author="Cami Tiffin" w:date="2024-08-08T10:43:00Z">
        <w:r w:rsidRPr="00A41513">
          <w:rPr>
            <w:rFonts w:ascii="Roboto" w:hAnsi="Roboto"/>
            <w:sz w:val="20"/>
            <w:szCs w:val="20"/>
          </w:rPr>
          <w:t>o</w:t>
        </w:r>
        <w:r w:rsidRPr="00A41513">
          <w:rPr>
            <w:rFonts w:ascii="Roboto" w:hAnsi="Roboto"/>
            <w:sz w:val="20"/>
            <w:szCs w:val="20"/>
          </w:rPr>
          <w:tab/>
          <w:t>Formulation: Y3 1x 22.5000, S1 1x 22.2500, W1 4x 28.5000, R3 0x 22.5000</w:t>
        </w:r>
      </w:ins>
      <w:del w:id="72" w:author="Cami Tiffin" w:date="2024-08-08T10:42:00Z">
        <w:r w:rsidR="00D37F1E" w:rsidRPr="00453F2A" w:rsidDel="00A41513">
          <w:rPr>
            <w:rFonts w:ascii="Roboto" w:hAnsi="Roboto"/>
            <w:sz w:val="20"/>
            <w:szCs w:val="20"/>
          </w:rPr>
          <w:delText xml:space="preserve">CCOC is developing 10 units of affordable housing on the site of three former (and no longer liveable) units of CCOC managed affordable housing at 212 – 216 Carruthers Avenue. </w:delText>
        </w:r>
      </w:del>
    </w:p>
    <w:p w14:paraId="428AC17D" w14:textId="5CD175F1" w:rsidR="00BE094D" w:rsidDel="00A41513" w:rsidRDefault="00BE094D" w:rsidP="00D37F1E">
      <w:pPr>
        <w:spacing w:after="0" w:line="360" w:lineRule="auto"/>
        <w:jc w:val="both"/>
        <w:rPr>
          <w:ins w:id="73" w:author="Warren Vibert-Adams" w:date="2024-08-06T09:48:00Z"/>
          <w:del w:id="74" w:author="Cami Tiffin" w:date="2024-08-08T10:42:00Z"/>
          <w:rFonts w:ascii="Roboto" w:hAnsi="Roboto"/>
          <w:sz w:val="20"/>
          <w:szCs w:val="20"/>
        </w:rPr>
      </w:pPr>
    </w:p>
    <w:p w14:paraId="56AE554E" w14:textId="6ACDF5D7" w:rsidR="00BE094D" w:rsidDel="00A41513" w:rsidRDefault="00BE094D" w:rsidP="00D37F1E">
      <w:pPr>
        <w:spacing w:after="0" w:line="360" w:lineRule="auto"/>
        <w:jc w:val="both"/>
        <w:rPr>
          <w:del w:id="75" w:author="Cami Tiffin" w:date="2024-08-08T10:42:00Z"/>
          <w:rFonts w:ascii="Roboto" w:hAnsi="Roboto"/>
          <w:sz w:val="20"/>
          <w:szCs w:val="20"/>
        </w:rPr>
      </w:pPr>
      <w:ins w:id="76" w:author="Warren Vibert-Adams" w:date="2024-08-06T09:48:00Z">
        <w:del w:id="77" w:author="Cami Tiffin" w:date="2024-08-08T10:42:00Z">
          <w:r w:rsidDel="00A41513">
            <w:rPr>
              <w:rFonts w:ascii="Roboto" w:hAnsi="Roboto"/>
              <w:sz w:val="20"/>
              <w:szCs w:val="20"/>
            </w:rPr>
            <w:delText xml:space="preserve">CCOC is developing a 3-storey, OBC Part 9 wood framed construction, with 10 housing units. The proposed project will provide a mix of unit types, including </w:delText>
          </w:r>
        </w:del>
      </w:ins>
      <w:ins w:id="78" w:author="Warren Vibert-Adams" w:date="2024-08-06T09:56:00Z">
        <w:del w:id="79" w:author="Cami Tiffin" w:date="2024-08-08T10:42:00Z">
          <w:r w:rsidR="005B5BD4" w:rsidDel="00A41513">
            <w:rPr>
              <w:rFonts w:ascii="Roboto" w:hAnsi="Roboto"/>
              <w:sz w:val="20"/>
              <w:szCs w:val="20"/>
            </w:rPr>
            <w:delText>seven</w:delText>
          </w:r>
        </w:del>
      </w:ins>
      <w:ins w:id="80" w:author="Warren Vibert-Adams" w:date="2024-08-06T09:48:00Z">
        <w:del w:id="81" w:author="Cami Tiffin" w:date="2024-08-08T10:42:00Z">
          <w:r w:rsidDel="00A41513">
            <w:rPr>
              <w:rFonts w:ascii="Roboto" w:hAnsi="Roboto"/>
              <w:sz w:val="20"/>
              <w:szCs w:val="20"/>
            </w:rPr>
            <w:delText xml:space="preserve"> 1-bedroom units, and </w:delText>
          </w:r>
        </w:del>
      </w:ins>
      <w:ins w:id="82" w:author="Warren Vibert-Adams" w:date="2024-08-06T09:56:00Z">
        <w:del w:id="83" w:author="Cami Tiffin" w:date="2024-08-08T10:42:00Z">
          <w:r w:rsidR="005B5BD4" w:rsidDel="00A41513">
            <w:rPr>
              <w:rFonts w:ascii="Roboto" w:hAnsi="Roboto"/>
              <w:sz w:val="20"/>
              <w:szCs w:val="20"/>
            </w:rPr>
            <w:delText>three</w:delText>
          </w:r>
        </w:del>
      </w:ins>
      <w:ins w:id="84" w:author="Warren Vibert-Adams" w:date="2024-08-06T09:48:00Z">
        <w:del w:id="85" w:author="Cami Tiffin" w:date="2024-08-08T10:42:00Z">
          <w:r w:rsidDel="00A41513">
            <w:rPr>
              <w:rFonts w:ascii="Roboto" w:hAnsi="Roboto"/>
              <w:sz w:val="20"/>
              <w:szCs w:val="20"/>
            </w:rPr>
            <w:delText xml:space="preserve"> 3-bedroom unit</w:delText>
          </w:r>
        </w:del>
      </w:ins>
      <w:ins w:id="86" w:author="Warren Vibert-Adams" w:date="2024-08-06T09:56:00Z">
        <w:del w:id="87" w:author="Cami Tiffin" w:date="2024-08-08T10:42:00Z">
          <w:r w:rsidR="005B5BD4" w:rsidDel="00A41513">
            <w:rPr>
              <w:rFonts w:ascii="Roboto" w:hAnsi="Roboto"/>
              <w:sz w:val="20"/>
              <w:szCs w:val="20"/>
            </w:rPr>
            <w:delText>s</w:delText>
          </w:r>
        </w:del>
      </w:ins>
      <w:ins w:id="88" w:author="Warren Vibert-Adams" w:date="2024-08-06T09:48:00Z">
        <w:del w:id="89" w:author="Cami Tiffin" w:date="2024-08-08T10:42:00Z">
          <w:r w:rsidDel="00A41513">
            <w:rPr>
              <w:rFonts w:ascii="Roboto" w:hAnsi="Roboto"/>
              <w:sz w:val="20"/>
              <w:szCs w:val="20"/>
            </w:rPr>
            <w:delText>. 20% of the total units will be barrier-free to accomplish accessibility targets.</w:delText>
          </w:r>
        </w:del>
      </w:ins>
    </w:p>
    <w:p w14:paraId="0711F3A3" w14:textId="77777777" w:rsidR="00D37F1E" w:rsidRPr="00453F2A" w:rsidRDefault="00D37F1E" w:rsidP="00D37F1E">
      <w:pPr>
        <w:spacing w:after="0" w:line="360" w:lineRule="auto"/>
        <w:jc w:val="both"/>
        <w:rPr>
          <w:rFonts w:ascii="Roboto" w:hAnsi="Roboto"/>
          <w:b/>
          <w:sz w:val="20"/>
          <w:szCs w:val="20"/>
        </w:rPr>
      </w:pPr>
    </w:p>
    <w:p w14:paraId="2DAD344E" w14:textId="7785147F" w:rsidR="00D37F1E" w:rsidDel="00A41513" w:rsidRDefault="00D37F1E" w:rsidP="00331844">
      <w:pPr>
        <w:spacing w:after="0" w:line="360" w:lineRule="auto"/>
        <w:rPr>
          <w:del w:id="90" w:author="Cami Tiffin" w:date="2024-08-08T10:43:00Z"/>
          <w:rFonts w:ascii="Roboto" w:hAnsi="Roboto" w:cs="Arial"/>
          <w:sz w:val="20"/>
          <w:szCs w:val="20"/>
        </w:rPr>
      </w:pPr>
      <w:del w:id="91" w:author="Cami Tiffin" w:date="2024-08-08T10:43:00Z">
        <w:r w:rsidRPr="00453F2A" w:rsidDel="00A41513">
          <w:rPr>
            <w:rFonts w:ascii="Roboto" w:hAnsi="Roboto" w:cs="Arial"/>
            <w:sz w:val="20"/>
            <w:szCs w:val="20"/>
          </w:rPr>
          <w:delText>CCOC’s vision, as well as the criteria of CMHC’s Affordable Housing Fund, informed the scope of the Carruthers project. This scope includes:</w:delText>
        </w:r>
      </w:del>
    </w:p>
    <w:p w14:paraId="477038B5" w14:textId="373C593D" w:rsidR="00A41513" w:rsidRDefault="00A41513" w:rsidP="00D37F1E">
      <w:pPr>
        <w:spacing w:after="0" w:line="360" w:lineRule="auto"/>
        <w:rPr>
          <w:ins w:id="92" w:author="Cami Tiffin" w:date="2024-08-08T10:45:00Z"/>
          <w:rFonts w:ascii="Roboto" w:hAnsi="Roboto" w:cs="Arial"/>
          <w:sz w:val="20"/>
          <w:szCs w:val="20"/>
        </w:rPr>
      </w:pPr>
    </w:p>
    <w:p w14:paraId="213838B4" w14:textId="04E40612" w:rsidR="00A41513" w:rsidRDefault="00A41513" w:rsidP="00D37F1E">
      <w:pPr>
        <w:spacing w:after="0" w:line="360" w:lineRule="auto"/>
        <w:rPr>
          <w:ins w:id="93" w:author="Cami Tiffin" w:date="2024-08-08T10:45:00Z"/>
          <w:rFonts w:ascii="Roboto" w:hAnsi="Roboto" w:cs="Arial"/>
          <w:sz w:val="20"/>
          <w:szCs w:val="20"/>
        </w:rPr>
      </w:pPr>
    </w:p>
    <w:p w14:paraId="7C1F4CAD" w14:textId="4BD73404" w:rsidR="00A41513" w:rsidRDefault="00A41513" w:rsidP="00D37F1E">
      <w:pPr>
        <w:spacing w:after="0" w:line="360" w:lineRule="auto"/>
        <w:rPr>
          <w:ins w:id="94" w:author="Cami Tiffin" w:date="2024-08-08T10:47:00Z"/>
          <w:rFonts w:ascii="Roboto" w:hAnsi="Roboto" w:cs="Arial"/>
          <w:sz w:val="20"/>
          <w:szCs w:val="20"/>
        </w:rPr>
      </w:pPr>
    </w:p>
    <w:p w14:paraId="19F36768" w14:textId="77777777" w:rsidR="00A41513" w:rsidRDefault="00A41513" w:rsidP="00D37F1E">
      <w:pPr>
        <w:spacing w:after="0" w:line="360" w:lineRule="auto"/>
        <w:rPr>
          <w:ins w:id="95" w:author="Cami Tiffin" w:date="2024-08-08T10:45:00Z"/>
          <w:rFonts w:ascii="Roboto" w:hAnsi="Roboto" w:cs="Arial"/>
          <w:sz w:val="20"/>
          <w:szCs w:val="20"/>
        </w:rPr>
      </w:pPr>
    </w:p>
    <w:p w14:paraId="68BC6781" w14:textId="77777777" w:rsidR="00D37F1E" w:rsidRPr="00453F2A" w:rsidDel="00A41513" w:rsidRDefault="00D37F1E" w:rsidP="00D37F1E">
      <w:pPr>
        <w:pStyle w:val="ListParagraph"/>
        <w:numPr>
          <w:ilvl w:val="0"/>
          <w:numId w:val="1"/>
        </w:numPr>
        <w:spacing w:after="0" w:line="360" w:lineRule="auto"/>
        <w:rPr>
          <w:del w:id="96" w:author="Cami Tiffin" w:date="2024-08-08T10:43:00Z"/>
          <w:rFonts w:ascii="Roboto" w:hAnsi="Roboto" w:cs="Arial"/>
          <w:sz w:val="20"/>
          <w:szCs w:val="20"/>
        </w:rPr>
      </w:pPr>
      <w:del w:id="97" w:author="Cami Tiffin" w:date="2024-08-08T10:43:00Z">
        <w:r w:rsidRPr="00453F2A" w:rsidDel="00A41513">
          <w:rPr>
            <w:rFonts w:ascii="Roboto" w:hAnsi="Roboto" w:cs="Arial"/>
            <w:sz w:val="20"/>
            <w:szCs w:val="20"/>
          </w:rPr>
          <w:delText>Demolishing the existing structure;</w:delText>
        </w:r>
      </w:del>
    </w:p>
    <w:p w14:paraId="1EDBB188" w14:textId="76B9E512" w:rsidR="00D37F1E" w:rsidRPr="00453F2A" w:rsidDel="00A41513" w:rsidRDefault="00D37F1E" w:rsidP="00D37F1E">
      <w:pPr>
        <w:pStyle w:val="ListParagraph"/>
        <w:numPr>
          <w:ilvl w:val="0"/>
          <w:numId w:val="1"/>
        </w:numPr>
        <w:spacing w:after="0" w:line="360" w:lineRule="auto"/>
        <w:rPr>
          <w:del w:id="98" w:author="Cami Tiffin" w:date="2024-08-08T10:43:00Z"/>
          <w:rFonts w:ascii="Roboto" w:hAnsi="Roboto" w:cs="Arial"/>
          <w:sz w:val="20"/>
          <w:szCs w:val="20"/>
        </w:rPr>
      </w:pPr>
      <w:del w:id="99" w:author="Cami Tiffin" w:date="2024-08-08T10:43:00Z">
        <w:r w:rsidRPr="00453F2A" w:rsidDel="00A41513">
          <w:rPr>
            <w:rFonts w:ascii="Roboto" w:hAnsi="Roboto" w:cs="Arial"/>
            <w:sz w:val="20"/>
            <w:szCs w:val="20"/>
          </w:rPr>
          <w:delText>Providing a new rental development with a mix of units;</w:delText>
        </w:r>
      </w:del>
    </w:p>
    <w:p w14:paraId="10FF4906" w14:textId="55256BAF" w:rsidR="00C30C89" w:rsidDel="00A41513" w:rsidRDefault="00D37F1E" w:rsidP="00D37F1E">
      <w:pPr>
        <w:pStyle w:val="ListParagraph"/>
        <w:numPr>
          <w:ilvl w:val="0"/>
          <w:numId w:val="1"/>
        </w:numPr>
        <w:spacing w:after="0" w:line="360" w:lineRule="auto"/>
        <w:rPr>
          <w:ins w:id="100" w:author="Warren Vibert-Adams" w:date="2024-08-06T09:35:00Z"/>
          <w:del w:id="101" w:author="Cami Tiffin" w:date="2024-08-08T10:43:00Z"/>
          <w:rFonts w:ascii="Roboto" w:hAnsi="Roboto" w:cs="Arial"/>
          <w:sz w:val="20"/>
          <w:szCs w:val="20"/>
        </w:rPr>
      </w:pPr>
      <w:bookmarkStart w:id="102" w:name="_Hlk173829848"/>
      <w:del w:id="103" w:author="Cami Tiffin" w:date="2024-08-08T10:43:00Z">
        <w:r w:rsidRPr="00453F2A" w:rsidDel="00A41513">
          <w:rPr>
            <w:rFonts w:ascii="Roboto" w:hAnsi="Roboto" w:cs="Arial"/>
            <w:sz w:val="20"/>
            <w:szCs w:val="20"/>
          </w:rPr>
          <w:delText xml:space="preserve">Achieving a weighted average rent that does not exceed 70% of CMHC’s </w:delText>
        </w:r>
      </w:del>
      <w:ins w:id="104" w:author="Warren Vibert-Adams" w:date="2024-08-06T09:33:00Z">
        <w:del w:id="105" w:author="Cami Tiffin" w:date="2024-08-08T10:43:00Z">
          <w:r w:rsidR="00C30C89" w:rsidDel="00A41513">
            <w:rPr>
              <w:rFonts w:ascii="Roboto" w:hAnsi="Roboto" w:cs="Arial"/>
              <w:sz w:val="20"/>
              <w:szCs w:val="20"/>
            </w:rPr>
            <w:delText>Local Area</w:delText>
          </w:r>
        </w:del>
      </w:ins>
      <w:del w:id="106" w:author="Cami Tiffin" w:date="2024-08-08T10:43:00Z">
        <w:r w:rsidRPr="00453F2A" w:rsidDel="00A41513">
          <w:rPr>
            <w:rFonts w:ascii="Roboto" w:hAnsi="Roboto" w:cs="Arial"/>
            <w:sz w:val="20"/>
            <w:szCs w:val="20"/>
          </w:rPr>
          <w:delText>City-Wide MMR</w:delText>
        </w:r>
      </w:del>
      <w:ins w:id="107" w:author="Warren Vibert-Adams" w:date="2024-08-06T09:36:00Z">
        <w:del w:id="108" w:author="Cami Tiffin" w:date="2024-08-08T10:43:00Z">
          <w:r w:rsidR="00C30C89" w:rsidDel="00A41513">
            <w:rPr>
              <w:rFonts w:ascii="Roboto" w:hAnsi="Roboto" w:cs="Arial"/>
              <w:sz w:val="20"/>
              <w:szCs w:val="20"/>
            </w:rPr>
            <w:delText xml:space="preserve"> for</w:delText>
          </w:r>
        </w:del>
      </w:ins>
      <w:ins w:id="109" w:author="Warren Vibert-Adams" w:date="2024-08-06T09:39:00Z">
        <w:del w:id="110" w:author="Cami Tiffin" w:date="2024-08-08T10:43:00Z">
          <w:r w:rsidR="00C30C89" w:rsidDel="00A41513">
            <w:rPr>
              <w:rFonts w:ascii="Roboto" w:hAnsi="Roboto" w:cs="Arial"/>
              <w:sz w:val="20"/>
              <w:szCs w:val="20"/>
            </w:rPr>
            <w:delText xml:space="preserve"> Hintonburg</w:delText>
          </w:r>
        </w:del>
      </w:ins>
      <w:ins w:id="111" w:author="Warren Vibert-Adams" w:date="2024-08-06T09:44:00Z">
        <w:del w:id="112" w:author="Cami Tiffin" w:date="2024-08-08T10:43:00Z">
          <w:r w:rsidR="00BE094D" w:rsidDel="00A41513">
            <w:rPr>
              <w:rFonts w:ascii="Roboto" w:hAnsi="Roboto" w:cs="Arial"/>
              <w:sz w:val="20"/>
              <w:szCs w:val="20"/>
            </w:rPr>
            <w:delText>;</w:delText>
          </w:r>
        </w:del>
      </w:ins>
    </w:p>
    <w:p w14:paraId="7E21C84D" w14:textId="0713A91F" w:rsidR="00D37F1E" w:rsidDel="00A41513" w:rsidRDefault="00C30C89" w:rsidP="00D37F1E">
      <w:pPr>
        <w:pStyle w:val="ListParagraph"/>
        <w:numPr>
          <w:ilvl w:val="0"/>
          <w:numId w:val="1"/>
        </w:numPr>
        <w:spacing w:after="0" w:line="360" w:lineRule="auto"/>
        <w:rPr>
          <w:del w:id="113" w:author="Cami Tiffin" w:date="2024-08-08T10:43:00Z"/>
          <w:rFonts w:ascii="Roboto" w:hAnsi="Roboto" w:cs="Arial"/>
          <w:sz w:val="20"/>
          <w:szCs w:val="20"/>
        </w:rPr>
      </w:pPr>
      <w:bookmarkStart w:id="114" w:name="_Hlk173829859"/>
      <w:bookmarkEnd w:id="102"/>
      <w:ins w:id="115" w:author="Warren Vibert-Adams" w:date="2024-08-06T09:35:00Z">
        <w:del w:id="116" w:author="Cami Tiffin" w:date="2024-08-08T10:43:00Z">
          <w:r w:rsidDel="00A41513">
            <w:rPr>
              <w:rFonts w:ascii="Roboto" w:hAnsi="Roboto" w:cs="Arial"/>
              <w:sz w:val="20"/>
              <w:szCs w:val="20"/>
            </w:rPr>
            <w:delText xml:space="preserve">Achieving a </w:delText>
          </w:r>
        </w:del>
      </w:ins>
      <w:del w:id="117" w:author="Cami Tiffin" w:date="2024-08-08T10:43:00Z">
        <w:r w:rsidR="00D37F1E" w:rsidRPr="00453F2A" w:rsidDel="00A41513">
          <w:rPr>
            <w:rFonts w:ascii="Roboto" w:hAnsi="Roboto" w:cs="Arial"/>
            <w:sz w:val="20"/>
            <w:szCs w:val="20"/>
          </w:rPr>
          <w:delText xml:space="preserve"> which includes </w:delText>
        </w:r>
      </w:del>
      <w:ins w:id="118" w:author="Warren Vibert-Adams" w:date="2024-08-06T09:33:00Z">
        <w:del w:id="119" w:author="Cami Tiffin" w:date="2024-08-08T10:43:00Z">
          <w:r w:rsidDel="00A41513">
            <w:rPr>
              <w:rFonts w:ascii="Roboto" w:hAnsi="Roboto" w:cs="Arial"/>
              <w:sz w:val="20"/>
              <w:szCs w:val="20"/>
            </w:rPr>
            <w:delText>minimum of 4</w:delText>
          </w:r>
        </w:del>
      </w:ins>
      <w:ins w:id="120" w:author="Warren Vibert-Adams" w:date="2024-08-06T09:34:00Z">
        <w:del w:id="121" w:author="Cami Tiffin" w:date="2024-08-08T10:43:00Z">
          <w:r w:rsidDel="00A41513">
            <w:rPr>
              <w:rFonts w:ascii="Roboto" w:hAnsi="Roboto" w:cs="Arial"/>
              <w:sz w:val="20"/>
              <w:szCs w:val="20"/>
            </w:rPr>
            <w:delText xml:space="preserve">0% of units </w:delText>
          </w:r>
        </w:del>
      </w:ins>
      <w:del w:id="122" w:author="Cami Tiffin" w:date="2024-08-08T10:43:00Z">
        <w:r w:rsidR="00D37F1E" w:rsidRPr="00453F2A" w:rsidDel="00A41513">
          <w:rPr>
            <w:rFonts w:ascii="Roboto" w:hAnsi="Roboto" w:cs="Arial"/>
            <w:sz w:val="20"/>
            <w:szCs w:val="20"/>
          </w:rPr>
          <w:delText xml:space="preserve">a </w:delText>
        </w:r>
      </w:del>
      <w:del w:id="123" w:author="Cami Tiffin" w:date="2024-08-02T13:55:00Z">
        <w:r w:rsidR="00D37F1E" w:rsidRPr="00453F2A" w:rsidDel="00F32DD4">
          <w:rPr>
            <w:rFonts w:ascii="Roboto" w:hAnsi="Roboto" w:cs="Arial"/>
            <w:sz w:val="20"/>
            <w:szCs w:val="20"/>
          </w:rPr>
          <w:delText xml:space="preserve">portion </w:delText>
        </w:r>
      </w:del>
      <w:del w:id="124" w:author="Cami Tiffin" w:date="2024-08-08T10:43:00Z">
        <w:r w:rsidR="00D37F1E" w:rsidRPr="00453F2A" w:rsidDel="00A41513">
          <w:rPr>
            <w:rFonts w:ascii="Roboto" w:hAnsi="Roboto" w:cs="Arial"/>
            <w:sz w:val="20"/>
            <w:szCs w:val="20"/>
          </w:rPr>
          <w:delText>of rents</w:delText>
        </w:r>
      </w:del>
      <w:ins w:id="125" w:author="Warren Vibert-Adams" w:date="2024-08-06T09:34:00Z">
        <w:del w:id="126" w:author="Cami Tiffin" w:date="2024-08-08T10:43:00Z">
          <w:r w:rsidDel="00A41513">
            <w:rPr>
              <w:rFonts w:ascii="Roboto" w:hAnsi="Roboto" w:cs="Arial"/>
              <w:sz w:val="20"/>
              <w:szCs w:val="20"/>
            </w:rPr>
            <w:delText>rented</w:delText>
          </w:r>
        </w:del>
      </w:ins>
      <w:del w:id="127" w:author="Cami Tiffin" w:date="2024-08-08T10:43:00Z">
        <w:r w:rsidR="00D37F1E" w:rsidRPr="00453F2A" w:rsidDel="00A41513">
          <w:rPr>
            <w:rFonts w:ascii="Roboto" w:hAnsi="Roboto" w:cs="Arial"/>
            <w:sz w:val="20"/>
            <w:szCs w:val="20"/>
          </w:rPr>
          <w:delText xml:space="preserve"> at BMR</w:delText>
        </w:r>
      </w:del>
      <w:del w:id="128" w:author="Cami Tiffin" w:date="2024-08-02T13:55:00Z">
        <w:r w:rsidR="00D37F1E" w:rsidRPr="00453F2A" w:rsidDel="00F32DD4">
          <w:rPr>
            <w:rFonts w:ascii="Roboto" w:hAnsi="Roboto" w:cs="Arial"/>
            <w:sz w:val="20"/>
            <w:szCs w:val="20"/>
          </w:rPr>
          <w:delText>;</w:delText>
        </w:r>
      </w:del>
      <w:ins w:id="129" w:author="Warren Vibert-Adams" w:date="2024-08-06T09:57:00Z">
        <w:del w:id="130" w:author="Cami Tiffin" w:date="2024-08-08T10:43:00Z">
          <w:r w:rsidR="008D7B90" w:rsidDel="00A41513">
            <w:rPr>
              <w:rFonts w:ascii="Roboto" w:hAnsi="Roboto" w:cs="Arial"/>
              <w:sz w:val="20"/>
              <w:szCs w:val="20"/>
            </w:rPr>
            <w:delText xml:space="preserve">(70% of Local Area MMR) </w:delText>
          </w:r>
        </w:del>
      </w:ins>
      <w:ins w:id="131" w:author="Warren Vibert-Adams" w:date="2024-08-06T09:35:00Z">
        <w:del w:id="132" w:author="Cami Tiffin" w:date="2024-08-08T10:43:00Z">
          <w:r w:rsidDel="00A41513">
            <w:rPr>
              <w:rFonts w:ascii="Roboto" w:hAnsi="Roboto" w:cs="Arial"/>
              <w:sz w:val="20"/>
              <w:szCs w:val="20"/>
            </w:rPr>
            <w:delText>or lower</w:delText>
          </w:r>
        </w:del>
      </w:ins>
      <w:ins w:id="133" w:author="Warren Vibert-Adams" w:date="2024-08-06T09:57:00Z">
        <w:del w:id="134" w:author="Cami Tiffin" w:date="2024-08-08T10:43:00Z">
          <w:r w:rsidR="008D7B90" w:rsidDel="00A41513">
            <w:rPr>
              <w:rFonts w:ascii="Roboto" w:hAnsi="Roboto" w:cs="Arial"/>
              <w:sz w:val="20"/>
              <w:szCs w:val="20"/>
            </w:rPr>
            <w:delText xml:space="preserve"> (Rent Supps)</w:delText>
          </w:r>
        </w:del>
      </w:ins>
      <w:ins w:id="135" w:author="Warren Vibert-Adams" w:date="2024-08-06T09:44:00Z">
        <w:del w:id="136" w:author="Cami Tiffin" w:date="2024-08-08T10:43:00Z">
          <w:r w:rsidR="00BE094D" w:rsidDel="00A41513">
            <w:rPr>
              <w:rFonts w:ascii="Roboto" w:hAnsi="Roboto" w:cs="Arial"/>
              <w:sz w:val="20"/>
              <w:szCs w:val="20"/>
            </w:rPr>
            <w:delText>;</w:delText>
          </w:r>
        </w:del>
      </w:ins>
    </w:p>
    <w:bookmarkEnd w:id="114"/>
    <w:p w14:paraId="55D0DB06" w14:textId="15C2EE28" w:rsidR="00D37F1E" w:rsidDel="00A41513" w:rsidRDefault="00D37F1E" w:rsidP="00D37F1E">
      <w:pPr>
        <w:pStyle w:val="ListParagraph"/>
        <w:numPr>
          <w:ilvl w:val="0"/>
          <w:numId w:val="1"/>
        </w:numPr>
        <w:spacing w:after="0" w:line="360" w:lineRule="auto"/>
        <w:rPr>
          <w:del w:id="137" w:author="Cami Tiffin" w:date="2024-08-08T10:43:00Z"/>
          <w:rFonts w:ascii="Roboto" w:hAnsi="Roboto" w:cs="Arial"/>
          <w:sz w:val="20"/>
          <w:szCs w:val="20"/>
        </w:rPr>
      </w:pPr>
      <w:del w:id="138" w:author="Cami Tiffin" w:date="2024-08-08T10:43:00Z">
        <w:r w:rsidRPr="00D37F1E" w:rsidDel="00A41513">
          <w:rPr>
            <w:rFonts w:ascii="Roboto" w:hAnsi="Roboto" w:cs="Arial"/>
            <w:sz w:val="20"/>
            <w:szCs w:val="20"/>
          </w:rPr>
          <w:delText>Achieving 20% Barrier-Free design.</w:delText>
        </w:r>
      </w:del>
    </w:p>
    <w:p w14:paraId="734D8AAD" w14:textId="7237308C" w:rsidR="00D37F1E" w:rsidDel="00A41513" w:rsidRDefault="00D37F1E" w:rsidP="00D37F1E">
      <w:pPr>
        <w:spacing w:after="0" w:line="360" w:lineRule="auto"/>
        <w:rPr>
          <w:del w:id="139" w:author="Cami Tiffin" w:date="2024-08-08T10:43:00Z"/>
          <w:rFonts w:ascii="Montserrat" w:hAnsi="Montserrat"/>
          <w:b/>
          <w:sz w:val="28"/>
          <w:szCs w:val="28"/>
        </w:rPr>
      </w:pPr>
    </w:p>
    <w:p w14:paraId="39D04225" w14:textId="4A4E57A8" w:rsidR="005660EC" w:rsidDel="00A41513" w:rsidRDefault="005660EC" w:rsidP="00331844">
      <w:pPr>
        <w:spacing w:after="0" w:line="360" w:lineRule="auto"/>
        <w:rPr>
          <w:ins w:id="140" w:author="Warren Vibert-Adams" w:date="2024-08-06T09:47:00Z"/>
          <w:del w:id="141" w:author="Cami Tiffin" w:date="2024-08-08T10:43:00Z"/>
          <w:rFonts w:ascii="Montserrat" w:hAnsi="Montserrat"/>
          <w:b/>
          <w:sz w:val="28"/>
          <w:szCs w:val="28"/>
        </w:rPr>
      </w:pPr>
    </w:p>
    <w:p w14:paraId="0F0D9E50" w14:textId="0CB34232" w:rsidR="00BE094D" w:rsidRPr="009B2AA4" w:rsidDel="00A41513" w:rsidRDefault="00BE094D" w:rsidP="00BE094D">
      <w:pPr>
        <w:spacing w:after="0" w:line="360" w:lineRule="auto"/>
        <w:ind w:left="180"/>
        <w:rPr>
          <w:ins w:id="142" w:author="Warren Vibert-Adams" w:date="2024-08-06T09:47:00Z"/>
          <w:del w:id="143" w:author="Cami Tiffin" w:date="2024-08-08T10:43:00Z"/>
          <w:rFonts w:ascii="Roboto" w:hAnsi="Roboto"/>
          <w:sz w:val="20"/>
          <w:szCs w:val="20"/>
        </w:rPr>
      </w:pPr>
      <w:ins w:id="144" w:author="Warren Vibert-Adams" w:date="2024-08-06T09:47:00Z">
        <w:del w:id="145" w:author="Cami Tiffin" w:date="2024-08-08T10:43:00Z">
          <w:r w:rsidRPr="009B2AA4" w:rsidDel="00A41513">
            <w:rPr>
              <w:rFonts w:ascii="Roboto" w:hAnsi="Roboto"/>
              <w:sz w:val="20"/>
              <w:szCs w:val="20"/>
            </w:rPr>
            <w:delText xml:space="preserve">CCOC </w:delText>
          </w:r>
          <w:r w:rsidDel="00A41513">
            <w:rPr>
              <w:rFonts w:ascii="Roboto" w:hAnsi="Roboto"/>
              <w:sz w:val="20"/>
              <w:szCs w:val="20"/>
            </w:rPr>
            <w:delText>is developing the 171 Armstrong Avenue and 212 Carruthers Avenue properties concurrently to introduce efficiencies into the development process, introducing some opportunity for cost reduction.</w:delText>
          </w:r>
        </w:del>
      </w:ins>
    </w:p>
    <w:p w14:paraId="0400D48D" w14:textId="7AF59133" w:rsidR="00BE094D" w:rsidRDefault="00BE094D" w:rsidP="00331844">
      <w:pPr>
        <w:spacing w:after="0" w:line="360" w:lineRule="auto"/>
        <w:rPr>
          <w:rFonts w:ascii="Montserrat" w:hAnsi="Montserrat"/>
          <w:b/>
          <w:sz w:val="28"/>
          <w:szCs w:val="28"/>
        </w:rPr>
        <w:sectPr w:rsidR="00BE094D" w:rsidSect="00F86EC0">
          <w:headerReference w:type="default" r:id="rId8"/>
          <w:footerReference w:type="default" r:id="rId9"/>
          <w:headerReference w:type="first" r:id="rId10"/>
          <w:footerReference w:type="first" r:id="rId11"/>
          <w:pgSz w:w="12240" w:h="15840"/>
          <w:pgMar w:top="720" w:right="720" w:bottom="720" w:left="720" w:header="432" w:footer="432" w:gutter="0"/>
          <w:cols w:space="708"/>
          <w:titlePg/>
          <w:docGrid w:linePitch="360"/>
        </w:sectPr>
      </w:pPr>
    </w:p>
    <w:p w14:paraId="5DD2ACE2" w14:textId="7491B68C" w:rsidR="00D37F1E" w:rsidRPr="007E3170" w:rsidDel="00A41513" w:rsidRDefault="00331844" w:rsidP="00331844">
      <w:pPr>
        <w:spacing w:after="0" w:line="360" w:lineRule="auto"/>
        <w:rPr>
          <w:del w:id="152" w:author="Cami Tiffin" w:date="2024-08-08T10:48:00Z"/>
          <w:rFonts w:ascii="Roboto" w:hAnsi="Roboto" w:cs="Arial"/>
          <w:color w:val="386681"/>
          <w:sz w:val="20"/>
          <w:szCs w:val="20"/>
        </w:rPr>
      </w:pPr>
      <w:del w:id="153" w:author="Cami Tiffin" w:date="2024-08-08T10:48:00Z">
        <w:r w:rsidRPr="007E3170" w:rsidDel="00A41513">
          <w:rPr>
            <w:rFonts w:ascii="Montserrat" w:hAnsi="Montserrat"/>
            <w:b/>
            <w:color w:val="386681"/>
            <w:sz w:val="28"/>
            <w:szCs w:val="28"/>
          </w:rPr>
          <w:lastRenderedPageBreak/>
          <w:delText>Recent</w:delText>
        </w:r>
        <w:r w:rsidR="00A96D50" w:rsidRPr="007E3170" w:rsidDel="00A41513">
          <w:rPr>
            <w:rFonts w:ascii="Montserrat" w:hAnsi="Montserrat"/>
            <w:b/>
            <w:color w:val="386681"/>
            <w:sz w:val="28"/>
            <w:szCs w:val="28"/>
          </w:rPr>
          <w:delText xml:space="preserve"> Updates</w:delText>
        </w:r>
      </w:del>
    </w:p>
    <w:tbl>
      <w:tblPr>
        <w:tblStyle w:val="TableGrid"/>
        <w:tblW w:w="0" w:type="auto"/>
        <w:tblLook w:val="04A0" w:firstRow="1" w:lastRow="0" w:firstColumn="1" w:lastColumn="0" w:noHBand="0" w:noVBand="1"/>
      </w:tblPr>
      <w:tblGrid>
        <w:gridCol w:w="1207"/>
        <w:gridCol w:w="3542"/>
        <w:gridCol w:w="2888"/>
        <w:gridCol w:w="3153"/>
      </w:tblGrid>
      <w:tr w:rsidR="00807A96" w:rsidDel="00A41513" w14:paraId="2C7D63A0" w14:textId="09A54362" w:rsidTr="004E5B3C">
        <w:trPr>
          <w:del w:id="154" w:author="Cami Tiffin" w:date="2024-08-08T10:48:00Z"/>
        </w:trPr>
        <w:tc>
          <w:tcPr>
            <w:tcW w:w="1271" w:type="dxa"/>
            <w:shd w:val="clear" w:color="auto" w:fill="F2F2F2" w:themeFill="background1" w:themeFillShade="F2"/>
          </w:tcPr>
          <w:p w14:paraId="32CA3DF7" w14:textId="62E2C9D7" w:rsidR="00807A96" w:rsidDel="00A41513" w:rsidRDefault="00807A96" w:rsidP="00D37F1E">
            <w:pPr>
              <w:spacing w:after="0" w:line="360" w:lineRule="auto"/>
              <w:rPr>
                <w:del w:id="155" w:author="Cami Tiffin" w:date="2024-08-08T10:48:00Z"/>
                <w:rFonts w:ascii="Roboto" w:hAnsi="Roboto" w:cs="Arial"/>
                <w:b/>
                <w:sz w:val="20"/>
                <w:szCs w:val="20"/>
              </w:rPr>
            </w:pPr>
            <w:del w:id="156" w:author="Cami Tiffin" w:date="2024-08-08T10:48:00Z">
              <w:r w:rsidDel="00A41513">
                <w:rPr>
                  <w:rFonts w:ascii="Roboto" w:hAnsi="Roboto" w:cs="Arial"/>
                  <w:b/>
                  <w:sz w:val="20"/>
                  <w:szCs w:val="20"/>
                </w:rPr>
                <w:delText>Date</w:delText>
              </w:r>
            </w:del>
          </w:p>
        </w:tc>
        <w:tc>
          <w:tcPr>
            <w:tcW w:w="3796" w:type="dxa"/>
            <w:shd w:val="clear" w:color="auto" w:fill="F2F2F2" w:themeFill="background1" w:themeFillShade="F2"/>
          </w:tcPr>
          <w:p w14:paraId="13B7F8C9" w14:textId="36B01AE3" w:rsidR="00807A96" w:rsidDel="00A41513" w:rsidRDefault="00807A96" w:rsidP="00D37F1E">
            <w:pPr>
              <w:spacing w:after="0" w:line="360" w:lineRule="auto"/>
              <w:rPr>
                <w:del w:id="157" w:author="Cami Tiffin" w:date="2024-08-08T10:48:00Z"/>
                <w:rFonts w:ascii="Roboto" w:hAnsi="Roboto" w:cs="Arial"/>
                <w:b/>
                <w:sz w:val="20"/>
                <w:szCs w:val="20"/>
              </w:rPr>
            </w:pPr>
            <w:del w:id="158" w:author="Cami Tiffin" w:date="2024-08-08T10:48:00Z">
              <w:r w:rsidDel="00A41513">
                <w:rPr>
                  <w:rFonts w:ascii="Roboto" w:hAnsi="Roboto" w:cs="Arial"/>
                  <w:b/>
                  <w:sz w:val="20"/>
                  <w:szCs w:val="20"/>
                </w:rPr>
                <w:delText>Activity</w:delText>
              </w:r>
            </w:del>
          </w:p>
        </w:tc>
        <w:tc>
          <w:tcPr>
            <w:tcW w:w="2355" w:type="dxa"/>
            <w:shd w:val="clear" w:color="auto" w:fill="F2F2F2" w:themeFill="background1" w:themeFillShade="F2"/>
          </w:tcPr>
          <w:p w14:paraId="5D85D56C" w14:textId="467E950E" w:rsidR="00807A96" w:rsidDel="00A41513" w:rsidRDefault="00807A96" w:rsidP="00D37F1E">
            <w:pPr>
              <w:spacing w:after="0" w:line="360" w:lineRule="auto"/>
              <w:rPr>
                <w:del w:id="159" w:author="Cami Tiffin" w:date="2024-08-08T10:48:00Z"/>
                <w:rFonts w:ascii="Roboto" w:hAnsi="Roboto" w:cs="Arial"/>
                <w:b/>
                <w:sz w:val="20"/>
                <w:szCs w:val="20"/>
              </w:rPr>
            </w:pPr>
            <w:del w:id="160" w:author="Cami Tiffin" w:date="2024-08-08T10:48:00Z">
              <w:r w:rsidDel="00A41513">
                <w:rPr>
                  <w:rFonts w:ascii="Roboto" w:hAnsi="Roboto" w:cs="Arial"/>
                  <w:b/>
                  <w:sz w:val="20"/>
                  <w:szCs w:val="20"/>
                </w:rPr>
                <w:delText>Attachments</w:delText>
              </w:r>
            </w:del>
          </w:p>
        </w:tc>
        <w:tc>
          <w:tcPr>
            <w:tcW w:w="3368" w:type="dxa"/>
            <w:shd w:val="clear" w:color="auto" w:fill="F2F2F2" w:themeFill="background1" w:themeFillShade="F2"/>
          </w:tcPr>
          <w:p w14:paraId="13CFF883" w14:textId="2080D62D" w:rsidR="00807A96" w:rsidDel="00A41513" w:rsidRDefault="00807A96" w:rsidP="00D37F1E">
            <w:pPr>
              <w:spacing w:after="0" w:line="360" w:lineRule="auto"/>
              <w:rPr>
                <w:del w:id="161" w:author="Cami Tiffin" w:date="2024-08-08T10:48:00Z"/>
                <w:rFonts w:ascii="Roboto" w:hAnsi="Roboto" w:cs="Arial"/>
                <w:b/>
                <w:sz w:val="20"/>
                <w:szCs w:val="20"/>
              </w:rPr>
            </w:pPr>
            <w:del w:id="162" w:author="Cami Tiffin" w:date="2024-08-08T10:48:00Z">
              <w:r w:rsidDel="00A41513">
                <w:rPr>
                  <w:rFonts w:ascii="Roboto" w:hAnsi="Roboto" w:cs="Arial"/>
                  <w:b/>
                  <w:sz w:val="20"/>
                  <w:szCs w:val="20"/>
                </w:rPr>
                <w:delText>Upcoming</w:delText>
              </w:r>
            </w:del>
          </w:p>
        </w:tc>
      </w:tr>
      <w:tr w:rsidR="00807A96" w:rsidRPr="00075E1C" w:rsidDel="00A41513" w14:paraId="4EBE5E80" w14:textId="639C10D2" w:rsidTr="004E5B3C">
        <w:trPr>
          <w:trHeight w:val="60"/>
          <w:del w:id="163" w:author="Cami Tiffin" w:date="2024-08-08T10:48:00Z"/>
        </w:trPr>
        <w:tc>
          <w:tcPr>
            <w:tcW w:w="1271" w:type="dxa"/>
          </w:tcPr>
          <w:p w14:paraId="30DA7F10" w14:textId="19C61228" w:rsidR="00807A96" w:rsidRPr="00A55CB9" w:rsidDel="00A41513" w:rsidRDefault="00807A96" w:rsidP="00D37F1E">
            <w:pPr>
              <w:spacing w:after="0" w:line="240" w:lineRule="auto"/>
              <w:rPr>
                <w:del w:id="164" w:author="Cami Tiffin" w:date="2024-08-08T10:48:00Z"/>
                <w:rFonts w:ascii="Roboto" w:hAnsi="Roboto" w:cs="Arial"/>
                <w:b/>
                <w:sz w:val="20"/>
                <w:szCs w:val="20"/>
              </w:rPr>
            </w:pPr>
            <w:del w:id="165" w:author="Cami Tiffin" w:date="2024-08-08T10:48:00Z">
              <w:r w:rsidRPr="00A55CB9" w:rsidDel="00A41513">
                <w:rPr>
                  <w:rFonts w:ascii="Roboto" w:hAnsi="Roboto" w:cs="Arial"/>
                  <w:b/>
                  <w:sz w:val="20"/>
                  <w:szCs w:val="20"/>
                </w:rPr>
                <w:delText>July 2024</w:delText>
              </w:r>
            </w:del>
          </w:p>
        </w:tc>
        <w:tc>
          <w:tcPr>
            <w:tcW w:w="3796" w:type="dxa"/>
          </w:tcPr>
          <w:p w14:paraId="4949528B" w14:textId="1E8BE965" w:rsidR="00807A96" w:rsidRPr="00A55CB9" w:rsidDel="00A41513" w:rsidRDefault="00807A96" w:rsidP="00D37F1E">
            <w:pPr>
              <w:spacing w:after="0" w:line="240" w:lineRule="auto"/>
              <w:rPr>
                <w:del w:id="166" w:author="Cami Tiffin" w:date="2024-08-08T10:48:00Z"/>
                <w:rFonts w:ascii="Roboto" w:hAnsi="Roboto" w:cs="Arial"/>
                <w:bCs/>
                <w:sz w:val="20"/>
                <w:szCs w:val="20"/>
              </w:rPr>
            </w:pPr>
            <w:del w:id="167" w:author="Cami Tiffin" w:date="2024-08-08T10:48:00Z">
              <w:r w:rsidRPr="00A55CB9" w:rsidDel="00A41513">
                <w:rPr>
                  <w:rFonts w:ascii="Roboto" w:hAnsi="Roboto" w:cs="Arial"/>
                  <w:bCs/>
                  <w:sz w:val="20"/>
                  <w:szCs w:val="20"/>
                </w:rPr>
                <w:delText>66 % drawings complete (Figurr)</w:delText>
              </w:r>
            </w:del>
          </w:p>
        </w:tc>
        <w:tc>
          <w:tcPr>
            <w:tcW w:w="2355" w:type="dxa"/>
          </w:tcPr>
          <w:p w14:paraId="66B5E24F" w14:textId="35E6BA5E" w:rsidR="00807A96" w:rsidRPr="00A55CB9" w:rsidDel="00A41513" w:rsidRDefault="00A55CB9" w:rsidP="00D37F1E">
            <w:pPr>
              <w:spacing w:after="0" w:line="240" w:lineRule="auto"/>
              <w:rPr>
                <w:del w:id="168" w:author="Cami Tiffin" w:date="2024-08-08T10:48:00Z"/>
                <w:rFonts w:ascii="Roboto" w:hAnsi="Roboto" w:cs="Arial"/>
                <w:bCs/>
                <w:i/>
                <w:iCs/>
                <w:sz w:val="20"/>
                <w:szCs w:val="20"/>
              </w:rPr>
            </w:pPr>
            <w:del w:id="169" w:author="Cami Tiffin" w:date="2024-08-08T10:48:00Z">
              <w:r w:rsidRPr="00A55CB9" w:rsidDel="00A41513">
                <w:rPr>
                  <w:rFonts w:ascii="Roboto" w:hAnsi="Roboto" w:cs="Arial"/>
                  <w:bCs/>
                  <w:i/>
                  <w:iCs/>
                  <w:sz w:val="20"/>
                  <w:szCs w:val="20"/>
                </w:rPr>
                <w:delText>G:\DEVELOPMENT\CAHDCO\1 Projects\34, 40, 41 CCOC CAP Sites\34 CCOC 212 Carruthers - 7807\5 Design\Figurr - Architect\Permit Set</w:delText>
              </w:r>
            </w:del>
          </w:p>
        </w:tc>
        <w:tc>
          <w:tcPr>
            <w:tcW w:w="3368" w:type="dxa"/>
          </w:tcPr>
          <w:p w14:paraId="1CF06E26" w14:textId="6F88867B" w:rsidR="00807A96" w:rsidRPr="00A55CB9" w:rsidDel="00A41513" w:rsidRDefault="00807A96" w:rsidP="00D37F1E">
            <w:pPr>
              <w:spacing w:after="0" w:line="240" w:lineRule="auto"/>
              <w:rPr>
                <w:del w:id="170" w:author="Cami Tiffin" w:date="2024-08-08T10:48:00Z"/>
                <w:rFonts w:ascii="Roboto" w:hAnsi="Roboto" w:cs="Arial"/>
                <w:bCs/>
                <w:sz w:val="20"/>
                <w:szCs w:val="20"/>
              </w:rPr>
            </w:pPr>
          </w:p>
        </w:tc>
      </w:tr>
      <w:tr w:rsidR="00807A96" w:rsidRPr="00075E1C" w:rsidDel="00A41513" w14:paraId="600AC0B7" w14:textId="203662DC" w:rsidTr="004E5B3C">
        <w:trPr>
          <w:trHeight w:val="60"/>
          <w:del w:id="171" w:author="Cami Tiffin" w:date="2024-08-08T10:48:00Z"/>
        </w:trPr>
        <w:tc>
          <w:tcPr>
            <w:tcW w:w="1271" w:type="dxa"/>
          </w:tcPr>
          <w:p w14:paraId="4A4F88C2" w14:textId="6ED4F972" w:rsidR="00807A96" w:rsidRPr="00A55CB9" w:rsidDel="00A41513" w:rsidRDefault="00807A96" w:rsidP="00D37F1E">
            <w:pPr>
              <w:spacing w:after="0" w:line="240" w:lineRule="auto"/>
              <w:rPr>
                <w:del w:id="172" w:author="Cami Tiffin" w:date="2024-08-08T10:48:00Z"/>
                <w:rFonts w:ascii="Roboto" w:hAnsi="Roboto" w:cs="Arial"/>
                <w:b/>
                <w:sz w:val="20"/>
                <w:szCs w:val="20"/>
              </w:rPr>
            </w:pPr>
            <w:del w:id="173" w:author="Cami Tiffin" w:date="2024-08-08T10:48:00Z">
              <w:r w:rsidRPr="00A55CB9" w:rsidDel="00A41513">
                <w:rPr>
                  <w:rFonts w:ascii="Roboto" w:hAnsi="Roboto" w:cs="Arial"/>
                  <w:b/>
                  <w:sz w:val="20"/>
                  <w:szCs w:val="20"/>
                </w:rPr>
                <w:delText>July 2024</w:delText>
              </w:r>
            </w:del>
          </w:p>
        </w:tc>
        <w:tc>
          <w:tcPr>
            <w:tcW w:w="3796" w:type="dxa"/>
          </w:tcPr>
          <w:p w14:paraId="683E4720" w14:textId="73BE26D5" w:rsidR="00807A96" w:rsidRPr="00A55CB9" w:rsidDel="00A41513" w:rsidRDefault="00807A96" w:rsidP="00D37F1E">
            <w:pPr>
              <w:spacing w:after="0" w:line="240" w:lineRule="auto"/>
              <w:rPr>
                <w:del w:id="174" w:author="Cami Tiffin" w:date="2024-08-08T10:48:00Z"/>
                <w:rFonts w:ascii="Roboto" w:hAnsi="Roboto" w:cs="Arial"/>
                <w:bCs/>
                <w:sz w:val="20"/>
                <w:szCs w:val="20"/>
              </w:rPr>
            </w:pPr>
            <w:del w:id="175" w:author="Cami Tiffin" w:date="2024-08-08T10:48:00Z">
              <w:r w:rsidRPr="00A55CB9" w:rsidDel="00A41513">
                <w:rPr>
                  <w:rFonts w:ascii="Roboto" w:hAnsi="Roboto" w:cs="Arial"/>
                  <w:bCs/>
                  <w:sz w:val="20"/>
                  <w:szCs w:val="20"/>
                </w:rPr>
                <w:delText>Submitted for demolition and building permit (via Figurr)</w:delText>
              </w:r>
            </w:del>
          </w:p>
        </w:tc>
        <w:tc>
          <w:tcPr>
            <w:tcW w:w="2355" w:type="dxa"/>
          </w:tcPr>
          <w:p w14:paraId="294931A4" w14:textId="411AE19A" w:rsidR="00807A96" w:rsidRPr="00F61AEB" w:rsidDel="00A41513" w:rsidRDefault="00F61AEB" w:rsidP="00D37F1E">
            <w:pPr>
              <w:spacing w:after="0" w:line="240" w:lineRule="auto"/>
              <w:rPr>
                <w:del w:id="176" w:author="Cami Tiffin" w:date="2024-08-08T10:48:00Z"/>
                <w:rFonts w:ascii="Roboto" w:hAnsi="Roboto" w:cs="Arial"/>
                <w:bCs/>
                <w:i/>
                <w:iCs/>
                <w:sz w:val="20"/>
                <w:szCs w:val="20"/>
              </w:rPr>
            </w:pPr>
            <w:del w:id="177" w:author="Cami Tiffin" w:date="2024-08-08T10:48:00Z">
              <w:r w:rsidRPr="00F61AEB" w:rsidDel="00A41513">
                <w:rPr>
                  <w:rFonts w:ascii="Roboto" w:hAnsi="Roboto" w:cs="Arial"/>
                  <w:bCs/>
                  <w:i/>
                  <w:iCs/>
                  <w:sz w:val="20"/>
                  <w:szCs w:val="20"/>
                </w:rPr>
                <w:delText>G:\DEVELOPMENT\CAHDCO\1 Projects\34, 40, 41 CCOC CAP Sites\34 CCOC 212 Carruthers - 7807\3 City of Ottawa\4 Municipal Permit Approvals\Invoices</w:delText>
              </w:r>
            </w:del>
          </w:p>
        </w:tc>
        <w:tc>
          <w:tcPr>
            <w:tcW w:w="3368" w:type="dxa"/>
          </w:tcPr>
          <w:p w14:paraId="383B8FDC" w14:textId="3F4DA16B" w:rsidR="00807A96" w:rsidRPr="00A55CB9" w:rsidDel="00A41513" w:rsidRDefault="00807A96" w:rsidP="00D37F1E">
            <w:pPr>
              <w:spacing w:after="0" w:line="240" w:lineRule="auto"/>
              <w:rPr>
                <w:del w:id="178" w:author="Cami Tiffin" w:date="2024-08-08T10:48:00Z"/>
                <w:rFonts w:ascii="Roboto" w:hAnsi="Roboto" w:cs="Arial"/>
                <w:bCs/>
                <w:sz w:val="20"/>
                <w:szCs w:val="20"/>
              </w:rPr>
            </w:pPr>
          </w:p>
        </w:tc>
      </w:tr>
      <w:tr w:rsidR="00807A96" w:rsidRPr="00075E1C" w:rsidDel="00A41513" w14:paraId="548333D2" w14:textId="7EE66C40" w:rsidTr="004E5B3C">
        <w:trPr>
          <w:trHeight w:val="60"/>
          <w:del w:id="179" w:author="Cami Tiffin" w:date="2024-08-08T10:48:00Z"/>
        </w:trPr>
        <w:tc>
          <w:tcPr>
            <w:tcW w:w="1271" w:type="dxa"/>
          </w:tcPr>
          <w:p w14:paraId="1DFACB1C" w14:textId="5386702E" w:rsidR="00807A96" w:rsidRPr="00A55CB9" w:rsidDel="00A41513" w:rsidRDefault="00807A96" w:rsidP="00D37F1E">
            <w:pPr>
              <w:spacing w:after="0" w:line="240" w:lineRule="auto"/>
              <w:rPr>
                <w:del w:id="180" w:author="Cami Tiffin" w:date="2024-08-08T10:48:00Z"/>
                <w:rFonts w:ascii="Roboto" w:hAnsi="Roboto" w:cs="Arial"/>
                <w:b/>
                <w:sz w:val="20"/>
                <w:szCs w:val="20"/>
              </w:rPr>
            </w:pPr>
            <w:del w:id="181" w:author="Cami Tiffin" w:date="2024-08-08T10:48:00Z">
              <w:r w:rsidRPr="00A55CB9" w:rsidDel="00A41513">
                <w:rPr>
                  <w:rFonts w:ascii="Roboto" w:hAnsi="Roboto" w:cs="Arial"/>
                  <w:b/>
                  <w:sz w:val="20"/>
                  <w:szCs w:val="20"/>
                </w:rPr>
                <w:delText>July 2024</w:delText>
              </w:r>
            </w:del>
          </w:p>
        </w:tc>
        <w:tc>
          <w:tcPr>
            <w:tcW w:w="3796" w:type="dxa"/>
          </w:tcPr>
          <w:p w14:paraId="394EA6F9" w14:textId="455E01C8" w:rsidR="00807A96" w:rsidRPr="00A55CB9" w:rsidDel="00A41513" w:rsidRDefault="00807A96" w:rsidP="00D37F1E">
            <w:pPr>
              <w:spacing w:after="0" w:line="240" w:lineRule="auto"/>
              <w:rPr>
                <w:del w:id="182" w:author="Cami Tiffin" w:date="2024-08-08T10:48:00Z"/>
                <w:rFonts w:ascii="Roboto" w:hAnsi="Roboto" w:cs="Arial"/>
                <w:bCs/>
                <w:sz w:val="20"/>
                <w:szCs w:val="20"/>
              </w:rPr>
            </w:pPr>
            <w:del w:id="183" w:author="Cami Tiffin" w:date="2024-08-08T10:48:00Z">
              <w:r w:rsidRPr="00A55CB9" w:rsidDel="00A41513">
                <w:rPr>
                  <w:rFonts w:ascii="Roboto" w:hAnsi="Roboto" w:cs="Arial"/>
                  <w:bCs/>
                  <w:sz w:val="20"/>
                  <w:szCs w:val="20"/>
                </w:rPr>
                <w:delText>Signed CM Contract with Cavanagh</w:delText>
              </w:r>
            </w:del>
          </w:p>
        </w:tc>
        <w:tc>
          <w:tcPr>
            <w:tcW w:w="2355" w:type="dxa"/>
          </w:tcPr>
          <w:p w14:paraId="060129A5" w14:textId="1781901C" w:rsidR="00807A96" w:rsidRPr="00A55CB9" w:rsidDel="00A41513" w:rsidRDefault="00D00F07" w:rsidP="00D37F1E">
            <w:pPr>
              <w:spacing w:after="0" w:line="240" w:lineRule="auto"/>
              <w:rPr>
                <w:del w:id="184" w:author="Cami Tiffin" w:date="2024-08-08T10:48:00Z"/>
                <w:rFonts w:ascii="Roboto" w:hAnsi="Roboto" w:cs="Arial"/>
                <w:bCs/>
                <w:i/>
                <w:iCs/>
                <w:sz w:val="20"/>
                <w:szCs w:val="20"/>
              </w:rPr>
            </w:pPr>
            <w:del w:id="185" w:author="Cami Tiffin" w:date="2024-08-08T10:48:00Z">
              <w:r w:rsidRPr="00A55CB9" w:rsidDel="00A41513">
                <w:rPr>
                  <w:rFonts w:ascii="Roboto" w:hAnsi="Roboto" w:cs="Arial"/>
                  <w:bCs/>
                  <w:i/>
                  <w:iCs/>
                  <w:sz w:val="20"/>
                  <w:szCs w:val="20"/>
                </w:rPr>
                <w:delText>G:\DEVELOPMENT\CAHDCO\1 Projects\34, 40, 41 CCOC CAP Sites\34 CCOC 212 Carruthers - 7807\1 Project Admin\1 Consultants\Cavanagh - CM\CCOC Cahdco Carruthers Project CCDC 5b - 2024.07.17 - final with Cahdco and Cavanagh signatures and legal name corrections.pdf</w:delText>
              </w:r>
            </w:del>
          </w:p>
        </w:tc>
        <w:tc>
          <w:tcPr>
            <w:tcW w:w="3368" w:type="dxa"/>
          </w:tcPr>
          <w:p w14:paraId="196861F8" w14:textId="6082398B" w:rsidR="00807A96" w:rsidRPr="00A55CB9" w:rsidDel="00A41513" w:rsidRDefault="00807A96" w:rsidP="00D37F1E">
            <w:pPr>
              <w:spacing w:after="0" w:line="240" w:lineRule="auto"/>
              <w:rPr>
                <w:del w:id="186" w:author="Cami Tiffin" w:date="2024-08-08T10:48:00Z"/>
                <w:rFonts w:ascii="Roboto" w:hAnsi="Roboto" w:cs="Arial"/>
                <w:bCs/>
                <w:sz w:val="20"/>
                <w:szCs w:val="20"/>
              </w:rPr>
            </w:pPr>
          </w:p>
        </w:tc>
      </w:tr>
      <w:tr w:rsidR="00807A96" w:rsidRPr="00075E1C" w:rsidDel="00A41513" w14:paraId="2035A982" w14:textId="792D8237" w:rsidTr="004E5B3C">
        <w:trPr>
          <w:trHeight w:val="60"/>
          <w:del w:id="187" w:author="Cami Tiffin" w:date="2024-08-08T10:48:00Z"/>
        </w:trPr>
        <w:tc>
          <w:tcPr>
            <w:tcW w:w="1271" w:type="dxa"/>
          </w:tcPr>
          <w:p w14:paraId="026D5FDA" w14:textId="1DF44277" w:rsidR="00807A96" w:rsidRPr="00A55CB9" w:rsidDel="00A41513" w:rsidRDefault="00807A96" w:rsidP="00D37F1E">
            <w:pPr>
              <w:spacing w:after="0" w:line="240" w:lineRule="auto"/>
              <w:rPr>
                <w:del w:id="188" w:author="Cami Tiffin" w:date="2024-08-08T10:48:00Z"/>
                <w:rFonts w:ascii="Roboto" w:hAnsi="Roboto" w:cs="Arial"/>
                <w:b/>
                <w:sz w:val="20"/>
                <w:szCs w:val="20"/>
              </w:rPr>
            </w:pPr>
            <w:del w:id="189" w:author="Cami Tiffin" w:date="2024-08-08T10:48:00Z">
              <w:r w:rsidRPr="00A55CB9" w:rsidDel="00A41513">
                <w:rPr>
                  <w:rFonts w:ascii="Roboto" w:hAnsi="Roboto" w:cs="Arial"/>
                  <w:b/>
                  <w:sz w:val="20"/>
                  <w:szCs w:val="20"/>
                </w:rPr>
                <w:delText>July 2024</w:delText>
              </w:r>
            </w:del>
          </w:p>
        </w:tc>
        <w:tc>
          <w:tcPr>
            <w:tcW w:w="3796" w:type="dxa"/>
          </w:tcPr>
          <w:p w14:paraId="3902E771" w14:textId="152D88B6" w:rsidR="00807A96" w:rsidRPr="00A55CB9" w:rsidDel="00A41513" w:rsidRDefault="00807A96" w:rsidP="00D37F1E">
            <w:pPr>
              <w:spacing w:after="0" w:line="240" w:lineRule="auto"/>
              <w:rPr>
                <w:del w:id="190" w:author="Cami Tiffin" w:date="2024-08-08T10:48:00Z"/>
                <w:rFonts w:ascii="Roboto" w:hAnsi="Roboto" w:cs="Arial"/>
                <w:bCs/>
                <w:sz w:val="20"/>
                <w:szCs w:val="20"/>
              </w:rPr>
            </w:pPr>
            <w:del w:id="191" w:author="Cami Tiffin" w:date="2024-08-08T10:48:00Z">
              <w:r w:rsidRPr="00A55CB9" w:rsidDel="00A41513">
                <w:rPr>
                  <w:rFonts w:ascii="Roboto" w:hAnsi="Roboto" w:cs="Arial"/>
                  <w:bCs/>
                  <w:sz w:val="20"/>
                  <w:szCs w:val="20"/>
                </w:rPr>
                <w:delText>Acquiring updated energy model (Homesol)</w:delText>
              </w:r>
            </w:del>
          </w:p>
        </w:tc>
        <w:tc>
          <w:tcPr>
            <w:tcW w:w="2355" w:type="dxa"/>
          </w:tcPr>
          <w:p w14:paraId="2FFD59F1" w14:textId="0EE27DB2" w:rsidR="00807A96" w:rsidRPr="00A55CB9" w:rsidDel="00A41513" w:rsidRDefault="00807A96" w:rsidP="00D37F1E">
            <w:pPr>
              <w:spacing w:after="0" w:line="240" w:lineRule="auto"/>
              <w:rPr>
                <w:del w:id="192" w:author="Cami Tiffin" w:date="2024-08-08T10:48:00Z"/>
                <w:rFonts w:ascii="Roboto" w:hAnsi="Roboto" w:cs="Arial"/>
                <w:bCs/>
                <w:sz w:val="20"/>
                <w:szCs w:val="20"/>
              </w:rPr>
            </w:pPr>
          </w:p>
        </w:tc>
        <w:tc>
          <w:tcPr>
            <w:tcW w:w="3368" w:type="dxa"/>
          </w:tcPr>
          <w:p w14:paraId="3F75AB33" w14:textId="21FCC565" w:rsidR="00807A96" w:rsidRPr="00A55CB9" w:rsidDel="00A41513" w:rsidRDefault="00807A96" w:rsidP="00D37F1E">
            <w:pPr>
              <w:spacing w:after="0" w:line="240" w:lineRule="auto"/>
              <w:rPr>
                <w:del w:id="193" w:author="Cami Tiffin" w:date="2024-08-08T10:48:00Z"/>
                <w:rFonts w:ascii="Roboto" w:hAnsi="Roboto" w:cs="Arial"/>
                <w:bCs/>
                <w:sz w:val="20"/>
                <w:szCs w:val="20"/>
              </w:rPr>
            </w:pPr>
          </w:p>
        </w:tc>
      </w:tr>
      <w:tr w:rsidR="00807A96" w:rsidRPr="00075E1C" w:rsidDel="00A41513" w14:paraId="3AD6E6E5" w14:textId="58A0E816" w:rsidTr="004E5B3C">
        <w:trPr>
          <w:trHeight w:val="60"/>
          <w:del w:id="194" w:author="Cami Tiffin" w:date="2024-08-08T10:48:00Z"/>
        </w:trPr>
        <w:tc>
          <w:tcPr>
            <w:tcW w:w="1271" w:type="dxa"/>
          </w:tcPr>
          <w:p w14:paraId="730297F9" w14:textId="51059F3D" w:rsidR="00807A96" w:rsidRPr="00A55CB9" w:rsidDel="00A41513" w:rsidRDefault="00807A96" w:rsidP="00800CAA">
            <w:pPr>
              <w:spacing w:after="0" w:line="240" w:lineRule="auto"/>
              <w:rPr>
                <w:del w:id="195" w:author="Cami Tiffin" w:date="2024-08-08T10:48:00Z"/>
                <w:rFonts w:ascii="Roboto" w:hAnsi="Roboto" w:cs="Arial"/>
                <w:b/>
                <w:sz w:val="20"/>
                <w:szCs w:val="20"/>
              </w:rPr>
            </w:pPr>
            <w:del w:id="196" w:author="Cami Tiffin" w:date="2024-08-08T10:48:00Z">
              <w:r w:rsidRPr="00A55CB9" w:rsidDel="00A41513">
                <w:rPr>
                  <w:rFonts w:ascii="Roboto" w:hAnsi="Roboto" w:cs="Arial"/>
                  <w:b/>
                  <w:sz w:val="20"/>
                  <w:szCs w:val="20"/>
                </w:rPr>
                <w:delText>July 2024</w:delText>
              </w:r>
            </w:del>
          </w:p>
        </w:tc>
        <w:tc>
          <w:tcPr>
            <w:tcW w:w="3796" w:type="dxa"/>
          </w:tcPr>
          <w:p w14:paraId="07B91A43" w14:textId="594FDA92" w:rsidR="00807A96" w:rsidRPr="00A55CB9" w:rsidDel="00A41513" w:rsidRDefault="00807A96" w:rsidP="00800CAA">
            <w:pPr>
              <w:spacing w:after="0" w:line="240" w:lineRule="auto"/>
              <w:rPr>
                <w:del w:id="197" w:author="Cami Tiffin" w:date="2024-08-08T10:48:00Z"/>
                <w:rFonts w:ascii="Roboto" w:hAnsi="Roboto" w:cs="Arial"/>
                <w:sz w:val="20"/>
                <w:szCs w:val="20"/>
              </w:rPr>
            </w:pPr>
            <w:del w:id="198" w:author="Cami Tiffin" w:date="2024-08-08T10:48:00Z">
              <w:r w:rsidRPr="00A55CB9" w:rsidDel="00A41513">
                <w:rPr>
                  <w:rFonts w:ascii="Roboto" w:hAnsi="Roboto" w:cs="Arial"/>
                  <w:sz w:val="20"/>
                  <w:szCs w:val="20"/>
                </w:rPr>
                <w:delText xml:space="preserve">Compiled lessons learned and design </w:delText>
              </w:r>
              <w:r w:rsidR="00331844" w:rsidRPr="00A55CB9" w:rsidDel="00A41513">
                <w:rPr>
                  <w:rFonts w:ascii="Roboto" w:hAnsi="Roboto" w:cs="Arial"/>
                  <w:sz w:val="20"/>
                  <w:szCs w:val="20"/>
                </w:rPr>
                <w:delText>preferences</w:delText>
              </w:r>
              <w:r w:rsidRPr="00A55CB9" w:rsidDel="00A41513">
                <w:rPr>
                  <w:rFonts w:ascii="Roboto" w:hAnsi="Roboto" w:cs="Arial"/>
                  <w:sz w:val="20"/>
                  <w:szCs w:val="20"/>
                </w:rPr>
                <w:delText xml:space="preserve"> from CCOC meeting with department directors, feedback to be integrated into new design.</w:delText>
              </w:r>
            </w:del>
          </w:p>
          <w:p w14:paraId="458D14BB" w14:textId="67810514" w:rsidR="00807A96" w:rsidRPr="00A55CB9" w:rsidDel="00A41513" w:rsidRDefault="00807A96" w:rsidP="00800CAA">
            <w:pPr>
              <w:spacing w:after="0" w:line="240" w:lineRule="auto"/>
              <w:rPr>
                <w:del w:id="199" w:author="Cami Tiffin" w:date="2024-08-08T10:48:00Z"/>
                <w:rFonts w:ascii="Roboto" w:hAnsi="Roboto" w:cs="Arial"/>
                <w:bCs/>
                <w:sz w:val="20"/>
                <w:szCs w:val="20"/>
              </w:rPr>
            </w:pPr>
          </w:p>
        </w:tc>
        <w:tc>
          <w:tcPr>
            <w:tcW w:w="2355" w:type="dxa"/>
          </w:tcPr>
          <w:p w14:paraId="5B782051" w14:textId="5BACBBA3" w:rsidR="00807A96" w:rsidRPr="00A55CB9" w:rsidDel="00A41513" w:rsidRDefault="00807A96" w:rsidP="00800CAA">
            <w:pPr>
              <w:spacing w:after="0" w:line="240" w:lineRule="auto"/>
              <w:rPr>
                <w:del w:id="200" w:author="Cami Tiffin" w:date="2024-08-08T10:48:00Z"/>
                <w:rFonts w:ascii="Roboto" w:hAnsi="Roboto" w:cs="Arial"/>
                <w:bCs/>
                <w:sz w:val="20"/>
                <w:szCs w:val="20"/>
              </w:rPr>
            </w:pPr>
          </w:p>
        </w:tc>
        <w:tc>
          <w:tcPr>
            <w:tcW w:w="3368" w:type="dxa"/>
          </w:tcPr>
          <w:p w14:paraId="50612BB7" w14:textId="0173F594" w:rsidR="00807A96" w:rsidRPr="00A55CB9" w:rsidDel="00A41513" w:rsidRDefault="00807A96" w:rsidP="00800CAA">
            <w:pPr>
              <w:spacing w:after="0" w:line="240" w:lineRule="auto"/>
              <w:rPr>
                <w:del w:id="201" w:author="Cami Tiffin" w:date="2024-08-08T10:48:00Z"/>
                <w:rFonts w:ascii="Roboto" w:hAnsi="Roboto" w:cs="Arial"/>
                <w:bCs/>
                <w:sz w:val="20"/>
                <w:szCs w:val="20"/>
              </w:rPr>
            </w:pPr>
            <w:del w:id="202" w:author="Cami Tiffin" w:date="2024-08-08T10:48:00Z">
              <w:r w:rsidRPr="00A55CB9" w:rsidDel="00A41513">
                <w:rPr>
                  <w:rFonts w:ascii="Roboto" w:hAnsi="Roboto" w:cs="Arial"/>
                  <w:bCs/>
                  <w:sz w:val="20"/>
                  <w:szCs w:val="20"/>
                </w:rPr>
                <w:delText>Circulate minutes and request information as discussed from departments</w:delText>
              </w:r>
            </w:del>
          </w:p>
        </w:tc>
      </w:tr>
      <w:tr w:rsidR="00807A96" w:rsidRPr="00075E1C" w:rsidDel="00A41513" w14:paraId="71B0D9D9" w14:textId="03A4AF94" w:rsidTr="0064525D">
        <w:trPr>
          <w:trHeight w:val="997"/>
          <w:del w:id="203" w:author="Cami Tiffin" w:date="2024-08-08T10:48:00Z"/>
        </w:trPr>
        <w:tc>
          <w:tcPr>
            <w:tcW w:w="1271" w:type="dxa"/>
          </w:tcPr>
          <w:p w14:paraId="3472FBD0" w14:textId="4EE4447D" w:rsidR="00807A96" w:rsidRPr="00A55CB9" w:rsidDel="00A41513" w:rsidRDefault="00807A96" w:rsidP="00800CAA">
            <w:pPr>
              <w:spacing w:after="0" w:line="240" w:lineRule="auto"/>
              <w:rPr>
                <w:del w:id="204" w:author="Cami Tiffin" w:date="2024-08-08T10:48:00Z"/>
                <w:rFonts w:ascii="Roboto" w:hAnsi="Roboto" w:cs="Arial"/>
                <w:b/>
                <w:sz w:val="20"/>
                <w:szCs w:val="20"/>
              </w:rPr>
            </w:pPr>
            <w:del w:id="205" w:author="Cami Tiffin" w:date="2024-08-08T10:48:00Z">
              <w:r w:rsidRPr="00A55CB9" w:rsidDel="00A41513">
                <w:rPr>
                  <w:rFonts w:ascii="Roboto" w:hAnsi="Roboto" w:cs="Arial"/>
                  <w:b/>
                  <w:sz w:val="20"/>
                  <w:szCs w:val="20"/>
                </w:rPr>
                <w:delText>July 2024</w:delText>
              </w:r>
            </w:del>
          </w:p>
        </w:tc>
        <w:tc>
          <w:tcPr>
            <w:tcW w:w="3796" w:type="dxa"/>
          </w:tcPr>
          <w:p w14:paraId="3A332F88" w14:textId="1C5B4222" w:rsidR="00807A96" w:rsidRPr="00A55CB9" w:rsidDel="00A41513" w:rsidRDefault="00A85FB0" w:rsidP="00800CAA">
            <w:pPr>
              <w:spacing w:after="0" w:line="240" w:lineRule="auto"/>
              <w:rPr>
                <w:del w:id="206" w:author="Cami Tiffin" w:date="2024-08-08T10:48:00Z"/>
                <w:rFonts w:ascii="Roboto" w:hAnsi="Roboto" w:cs="Arial"/>
                <w:sz w:val="20"/>
                <w:szCs w:val="20"/>
              </w:rPr>
            </w:pPr>
            <w:del w:id="207" w:author="Cami Tiffin" w:date="2024-08-08T10:48:00Z">
              <w:r w:rsidDel="00A41513">
                <w:rPr>
                  <w:rFonts w:ascii="Roboto" w:hAnsi="Roboto" w:cs="Arial"/>
                  <w:sz w:val="20"/>
                  <w:szCs w:val="20"/>
                </w:rPr>
                <w:delText>Initiating</w:delText>
              </w:r>
              <w:r w:rsidR="00807A96" w:rsidRPr="00A55CB9" w:rsidDel="00A41513">
                <w:rPr>
                  <w:rFonts w:ascii="Roboto" w:hAnsi="Roboto" w:cs="Arial"/>
                  <w:sz w:val="20"/>
                  <w:szCs w:val="20"/>
                </w:rPr>
                <w:delText xml:space="preserve"> Class B construction estimate</w:delText>
              </w:r>
            </w:del>
          </w:p>
        </w:tc>
        <w:tc>
          <w:tcPr>
            <w:tcW w:w="2355" w:type="dxa"/>
          </w:tcPr>
          <w:p w14:paraId="0A454465" w14:textId="7404C3CD" w:rsidR="00807A96" w:rsidRPr="00A55CB9" w:rsidDel="00A41513" w:rsidRDefault="00807A96" w:rsidP="00800CAA">
            <w:pPr>
              <w:spacing w:after="0" w:line="240" w:lineRule="auto"/>
              <w:rPr>
                <w:del w:id="208" w:author="Cami Tiffin" w:date="2024-08-08T10:48:00Z"/>
                <w:rFonts w:ascii="Roboto" w:hAnsi="Roboto" w:cs="Arial"/>
                <w:sz w:val="20"/>
                <w:szCs w:val="20"/>
              </w:rPr>
            </w:pPr>
          </w:p>
        </w:tc>
        <w:tc>
          <w:tcPr>
            <w:tcW w:w="3368" w:type="dxa"/>
          </w:tcPr>
          <w:p w14:paraId="0FF0BE36" w14:textId="0F60395B" w:rsidR="00807A96" w:rsidRPr="00A55CB9" w:rsidDel="00A41513" w:rsidRDefault="00807A96" w:rsidP="00800CAA">
            <w:pPr>
              <w:spacing w:after="0" w:line="240" w:lineRule="auto"/>
              <w:rPr>
                <w:del w:id="209" w:author="Cami Tiffin" w:date="2024-08-08T10:48:00Z"/>
                <w:rFonts w:ascii="Roboto" w:hAnsi="Roboto" w:cs="Arial"/>
                <w:sz w:val="20"/>
                <w:szCs w:val="20"/>
              </w:rPr>
            </w:pPr>
            <w:del w:id="210" w:author="Cami Tiffin" w:date="2024-08-08T10:48:00Z">
              <w:r w:rsidRPr="00A55CB9" w:rsidDel="00A41513">
                <w:rPr>
                  <w:rFonts w:ascii="Roboto" w:hAnsi="Roboto" w:cs="Arial"/>
                  <w:sz w:val="20"/>
                  <w:szCs w:val="20"/>
                </w:rPr>
                <w:delText>Preparing CMHC AHF (Affordable Housing Fund) application once Class B estimate obtained</w:delText>
              </w:r>
            </w:del>
          </w:p>
          <w:p w14:paraId="58B34D7F" w14:textId="79852335" w:rsidR="00807A96" w:rsidRPr="00A55CB9" w:rsidDel="00A41513" w:rsidRDefault="00807A96" w:rsidP="00800CAA">
            <w:pPr>
              <w:spacing w:after="0" w:line="240" w:lineRule="auto"/>
              <w:rPr>
                <w:del w:id="211" w:author="Cami Tiffin" w:date="2024-08-08T10:48:00Z"/>
                <w:rFonts w:ascii="Roboto" w:hAnsi="Roboto" w:cs="Arial"/>
                <w:bCs/>
                <w:sz w:val="20"/>
                <w:szCs w:val="20"/>
              </w:rPr>
            </w:pPr>
          </w:p>
        </w:tc>
      </w:tr>
      <w:tr w:rsidR="00807A96" w:rsidRPr="00075E1C" w:rsidDel="00A41513" w14:paraId="5412D815" w14:textId="5A9BBA90" w:rsidTr="0064525D">
        <w:trPr>
          <w:trHeight w:val="1340"/>
          <w:del w:id="212" w:author="Cami Tiffin" w:date="2024-08-08T10:48:00Z"/>
        </w:trPr>
        <w:tc>
          <w:tcPr>
            <w:tcW w:w="1271" w:type="dxa"/>
          </w:tcPr>
          <w:p w14:paraId="013BFB54" w14:textId="26ED3D18" w:rsidR="00807A96" w:rsidRPr="00A55CB9" w:rsidDel="00A41513" w:rsidRDefault="00807A96" w:rsidP="00800CAA">
            <w:pPr>
              <w:spacing w:after="0" w:line="240" w:lineRule="auto"/>
              <w:rPr>
                <w:del w:id="213" w:author="Cami Tiffin" w:date="2024-08-08T10:48:00Z"/>
                <w:rFonts w:ascii="Roboto" w:hAnsi="Roboto" w:cs="Arial"/>
                <w:b/>
                <w:sz w:val="20"/>
                <w:szCs w:val="20"/>
              </w:rPr>
            </w:pPr>
            <w:del w:id="214" w:author="Cami Tiffin" w:date="2024-08-08T10:48:00Z">
              <w:r w:rsidRPr="00A55CB9" w:rsidDel="00A41513">
                <w:rPr>
                  <w:rFonts w:ascii="Roboto" w:hAnsi="Roboto" w:cs="Arial"/>
                  <w:b/>
                  <w:sz w:val="20"/>
                  <w:szCs w:val="20"/>
                </w:rPr>
                <w:delText>July 2024</w:delText>
              </w:r>
            </w:del>
          </w:p>
        </w:tc>
        <w:tc>
          <w:tcPr>
            <w:tcW w:w="3796" w:type="dxa"/>
          </w:tcPr>
          <w:p w14:paraId="059AD1F6" w14:textId="483C582C" w:rsidR="00807A96" w:rsidRPr="00A55CB9" w:rsidDel="00A41513" w:rsidRDefault="00807A96" w:rsidP="00800CAA">
            <w:pPr>
              <w:spacing w:after="0" w:line="240" w:lineRule="auto"/>
              <w:rPr>
                <w:del w:id="215" w:author="Cami Tiffin" w:date="2024-08-08T10:48:00Z"/>
                <w:rFonts w:ascii="Roboto" w:hAnsi="Roboto" w:cs="Arial"/>
                <w:sz w:val="20"/>
                <w:szCs w:val="20"/>
              </w:rPr>
            </w:pPr>
            <w:del w:id="216" w:author="Cami Tiffin" w:date="2024-08-08T10:48:00Z">
              <w:r w:rsidRPr="00A55CB9" w:rsidDel="00A41513">
                <w:rPr>
                  <w:rFonts w:ascii="Roboto" w:hAnsi="Roboto" w:cs="Arial"/>
                  <w:sz w:val="20"/>
                  <w:szCs w:val="20"/>
                </w:rPr>
                <w:delText>Enbridge has disconnected site from gas service in preparation for demolition, Hydro Ottawa has disconnected site from Hydro services</w:delText>
              </w:r>
            </w:del>
          </w:p>
          <w:p w14:paraId="75256701" w14:textId="4E0F6028" w:rsidR="00807A96" w:rsidRPr="00A55CB9" w:rsidDel="00A41513" w:rsidRDefault="00807A96" w:rsidP="00800CAA">
            <w:pPr>
              <w:spacing w:after="0" w:line="240" w:lineRule="auto"/>
              <w:rPr>
                <w:del w:id="217" w:author="Cami Tiffin" w:date="2024-08-08T10:48:00Z"/>
                <w:rFonts w:ascii="Roboto" w:hAnsi="Roboto" w:cs="Arial"/>
                <w:sz w:val="20"/>
                <w:szCs w:val="20"/>
              </w:rPr>
            </w:pPr>
          </w:p>
        </w:tc>
        <w:tc>
          <w:tcPr>
            <w:tcW w:w="2355" w:type="dxa"/>
          </w:tcPr>
          <w:p w14:paraId="069E58E2" w14:textId="3EE8C602" w:rsidR="00807A96" w:rsidRPr="00A55CB9" w:rsidDel="00A41513" w:rsidRDefault="00807A96" w:rsidP="00800CAA">
            <w:pPr>
              <w:spacing w:after="0" w:line="240" w:lineRule="auto"/>
              <w:rPr>
                <w:del w:id="218" w:author="Cami Tiffin" w:date="2024-08-08T10:48:00Z"/>
                <w:rFonts w:ascii="Roboto" w:hAnsi="Roboto" w:cs="Arial"/>
                <w:sz w:val="20"/>
                <w:szCs w:val="20"/>
              </w:rPr>
            </w:pPr>
          </w:p>
        </w:tc>
        <w:tc>
          <w:tcPr>
            <w:tcW w:w="3368" w:type="dxa"/>
          </w:tcPr>
          <w:p w14:paraId="36ED98FC" w14:textId="03010EA6" w:rsidR="00807A96" w:rsidRPr="00A55CB9" w:rsidDel="00A41513" w:rsidRDefault="00807A96" w:rsidP="00800CAA">
            <w:pPr>
              <w:spacing w:after="0" w:line="240" w:lineRule="auto"/>
              <w:rPr>
                <w:del w:id="219" w:author="Cami Tiffin" w:date="2024-08-08T10:48:00Z"/>
                <w:rFonts w:ascii="Roboto" w:hAnsi="Roboto" w:cs="Arial"/>
                <w:sz w:val="20"/>
                <w:szCs w:val="20"/>
              </w:rPr>
            </w:pPr>
          </w:p>
        </w:tc>
      </w:tr>
      <w:tr w:rsidR="00807A96" w:rsidRPr="00075E1C" w:rsidDel="00A41513" w14:paraId="5DFA0173" w14:textId="300617F6" w:rsidTr="004E5B3C">
        <w:trPr>
          <w:trHeight w:val="60"/>
          <w:del w:id="220" w:author="Cami Tiffin" w:date="2024-08-08T10:48:00Z"/>
        </w:trPr>
        <w:tc>
          <w:tcPr>
            <w:tcW w:w="1271" w:type="dxa"/>
          </w:tcPr>
          <w:p w14:paraId="7F44D0C2" w14:textId="783A416A" w:rsidR="00807A96" w:rsidRPr="00A55CB9" w:rsidDel="00A41513" w:rsidRDefault="00807A96" w:rsidP="00800CAA">
            <w:pPr>
              <w:spacing w:after="0" w:line="240" w:lineRule="auto"/>
              <w:rPr>
                <w:del w:id="221" w:author="Cami Tiffin" w:date="2024-08-08T10:48:00Z"/>
                <w:rFonts w:ascii="Roboto" w:hAnsi="Roboto" w:cs="Arial"/>
                <w:b/>
                <w:sz w:val="20"/>
                <w:szCs w:val="20"/>
              </w:rPr>
            </w:pPr>
            <w:del w:id="222" w:author="Cami Tiffin" w:date="2024-08-08T10:48:00Z">
              <w:r w:rsidRPr="00A55CB9" w:rsidDel="00A41513">
                <w:rPr>
                  <w:rFonts w:ascii="Roboto" w:hAnsi="Roboto" w:cs="Arial"/>
                  <w:b/>
                  <w:sz w:val="20"/>
                  <w:szCs w:val="20"/>
                </w:rPr>
                <w:delText>July 2024</w:delText>
              </w:r>
            </w:del>
          </w:p>
        </w:tc>
        <w:tc>
          <w:tcPr>
            <w:tcW w:w="3796" w:type="dxa"/>
          </w:tcPr>
          <w:p w14:paraId="0E099D23" w14:textId="22E6D225" w:rsidR="00807A96" w:rsidRPr="00A55CB9" w:rsidDel="00A41513" w:rsidRDefault="00807A96" w:rsidP="00800CAA">
            <w:pPr>
              <w:spacing w:after="0" w:line="240" w:lineRule="auto"/>
              <w:rPr>
                <w:del w:id="223" w:author="Cami Tiffin" w:date="2024-08-08T10:48:00Z"/>
                <w:rFonts w:ascii="Roboto" w:hAnsi="Roboto" w:cs="Arial"/>
                <w:sz w:val="20"/>
                <w:szCs w:val="20"/>
              </w:rPr>
            </w:pPr>
            <w:del w:id="224" w:author="Cami Tiffin" w:date="2024-08-08T10:48:00Z">
              <w:r w:rsidRPr="00A55CB9" w:rsidDel="00A41513">
                <w:rPr>
                  <w:rFonts w:ascii="Roboto" w:hAnsi="Roboto" w:cs="Arial"/>
                  <w:sz w:val="20"/>
                  <w:szCs w:val="20"/>
                </w:rPr>
                <w:delText>Minor variance approval accepted and project is successfully through appeal period</w:delText>
              </w:r>
            </w:del>
          </w:p>
        </w:tc>
        <w:tc>
          <w:tcPr>
            <w:tcW w:w="2355" w:type="dxa"/>
          </w:tcPr>
          <w:p w14:paraId="240199E8" w14:textId="0C189C67" w:rsidR="00807A96" w:rsidRPr="00A55CB9" w:rsidDel="00A41513" w:rsidRDefault="00807A96" w:rsidP="00800CAA">
            <w:pPr>
              <w:spacing w:after="0" w:line="240" w:lineRule="auto"/>
              <w:rPr>
                <w:del w:id="225" w:author="Cami Tiffin" w:date="2024-08-08T10:48:00Z"/>
                <w:rFonts w:ascii="Roboto" w:hAnsi="Roboto" w:cs="Arial"/>
                <w:sz w:val="20"/>
                <w:szCs w:val="20"/>
              </w:rPr>
            </w:pPr>
          </w:p>
        </w:tc>
        <w:tc>
          <w:tcPr>
            <w:tcW w:w="3368" w:type="dxa"/>
          </w:tcPr>
          <w:p w14:paraId="21DE0888" w14:textId="2734CF6C" w:rsidR="00807A96" w:rsidRPr="00A55CB9" w:rsidDel="00A41513" w:rsidRDefault="00807A96" w:rsidP="00800CAA">
            <w:pPr>
              <w:spacing w:after="0" w:line="240" w:lineRule="auto"/>
              <w:rPr>
                <w:del w:id="226" w:author="Cami Tiffin" w:date="2024-08-08T10:48:00Z"/>
                <w:rFonts w:ascii="Roboto" w:hAnsi="Roboto" w:cs="Arial"/>
                <w:sz w:val="20"/>
                <w:szCs w:val="20"/>
              </w:rPr>
            </w:pPr>
          </w:p>
        </w:tc>
      </w:tr>
    </w:tbl>
    <w:p w14:paraId="4F35A690" w14:textId="74D1F4E8" w:rsidR="00A85FB0" w:rsidDel="00A41513" w:rsidRDefault="00A85FB0" w:rsidP="005660EC">
      <w:pPr>
        <w:spacing w:after="0" w:line="360" w:lineRule="auto"/>
        <w:rPr>
          <w:del w:id="227" w:author="Cami Tiffin" w:date="2024-08-08T10:48:00Z"/>
          <w:rFonts w:ascii="Roboto" w:hAnsi="Roboto"/>
          <w:b/>
          <w:sz w:val="20"/>
          <w:szCs w:val="20"/>
        </w:rPr>
      </w:pPr>
    </w:p>
    <w:p w14:paraId="4F79B70D" w14:textId="35AD5F7E" w:rsidR="00A85FB0" w:rsidDel="00A41513" w:rsidRDefault="00A85FB0" w:rsidP="005660EC">
      <w:pPr>
        <w:spacing w:after="0" w:line="360" w:lineRule="auto"/>
        <w:rPr>
          <w:del w:id="228" w:author="Cami Tiffin" w:date="2024-08-08T10:48:00Z"/>
          <w:rFonts w:ascii="Roboto" w:hAnsi="Roboto"/>
          <w:b/>
          <w:sz w:val="20"/>
          <w:szCs w:val="20"/>
          <w:u w:val="single"/>
        </w:rPr>
      </w:pPr>
    </w:p>
    <w:p w14:paraId="14C3DB3D" w14:textId="57353E50" w:rsidR="004864C3" w:rsidDel="00A41513" w:rsidRDefault="004864C3" w:rsidP="005660EC">
      <w:pPr>
        <w:spacing w:after="0" w:line="360" w:lineRule="auto"/>
        <w:rPr>
          <w:del w:id="229" w:author="Cami Tiffin" w:date="2024-08-08T10:48:00Z"/>
          <w:rFonts w:ascii="Roboto" w:hAnsi="Roboto"/>
          <w:b/>
          <w:sz w:val="20"/>
          <w:szCs w:val="20"/>
          <w:u w:val="single"/>
        </w:rPr>
      </w:pPr>
    </w:p>
    <w:p w14:paraId="7D3A7873" w14:textId="30A45F3A" w:rsidR="004864C3" w:rsidDel="00A41513" w:rsidRDefault="004864C3" w:rsidP="005660EC">
      <w:pPr>
        <w:spacing w:after="0" w:line="360" w:lineRule="auto"/>
        <w:rPr>
          <w:del w:id="230" w:author="Cami Tiffin" w:date="2024-08-08T10:48:00Z"/>
          <w:rFonts w:ascii="Montserrat" w:hAnsi="Montserrat"/>
          <w:b/>
          <w:sz w:val="20"/>
          <w:szCs w:val="20"/>
        </w:rPr>
      </w:pPr>
    </w:p>
    <w:p w14:paraId="1570A171" w14:textId="3EA4DB11" w:rsidR="004E5B3C" w:rsidRPr="007E3170" w:rsidDel="00A41513" w:rsidRDefault="00807A96" w:rsidP="00A41513">
      <w:pPr>
        <w:spacing w:after="0" w:line="360" w:lineRule="auto"/>
        <w:rPr>
          <w:del w:id="231" w:author="Cami Tiffin" w:date="2024-08-08T10:48:00Z"/>
          <w:rFonts w:ascii="Montserrat" w:hAnsi="Montserrat"/>
          <w:b/>
          <w:color w:val="386681"/>
          <w:sz w:val="28"/>
          <w:szCs w:val="28"/>
        </w:rPr>
        <w:pPrChange w:id="232" w:author="Cami Tiffin" w:date="2024-08-08T10:48:00Z">
          <w:pPr>
            <w:spacing w:after="0" w:line="360" w:lineRule="auto"/>
          </w:pPr>
        </w:pPrChange>
      </w:pPr>
      <w:del w:id="233" w:author="Cami Tiffin" w:date="2024-08-08T10:48:00Z">
        <w:r w:rsidRPr="007E3170" w:rsidDel="00A41513">
          <w:rPr>
            <w:rFonts w:ascii="Montserrat" w:hAnsi="Montserrat"/>
            <w:b/>
            <w:color w:val="386681"/>
            <w:sz w:val="28"/>
            <w:szCs w:val="28"/>
          </w:rPr>
          <w:delText>Project Schedul</w:delText>
        </w:r>
        <w:r w:rsidR="004E5B3C" w:rsidRPr="007E3170" w:rsidDel="00A41513">
          <w:rPr>
            <w:rFonts w:ascii="Montserrat" w:hAnsi="Montserrat"/>
            <w:b/>
            <w:color w:val="386681"/>
            <w:sz w:val="28"/>
            <w:szCs w:val="28"/>
          </w:rPr>
          <w:delText>e</w:delText>
        </w:r>
      </w:del>
    </w:p>
    <w:tbl>
      <w:tblPr>
        <w:tblStyle w:val="TableGrid"/>
        <w:tblW w:w="0" w:type="auto"/>
        <w:tblLook w:val="04A0" w:firstRow="1" w:lastRow="0" w:firstColumn="1" w:lastColumn="0" w:noHBand="0" w:noVBand="1"/>
      </w:tblPr>
      <w:tblGrid>
        <w:gridCol w:w="1386"/>
        <w:gridCol w:w="1581"/>
        <w:gridCol w:w="1664"/>
        <w:gridCol w:w="1540"/>
        <w:gridCol w:w="1539"/>
        <w:gridCol w:w="1544"/>
        <w:gridCol w:w="1536"/>
      </w:tblGrid>
      <w:tr w:rsidR="00EE7291" w:rsidDel="00A41513" w14:paraId="244E729B" w14:textId="574D8261" w:rsidTr="00EE7291">
        <w:trPr>
          <w:trHeight w:val="576"/>
          <w:del w:id="234" w:author="Cami Tiffin" w:date="2024-08-08T10:48:00Z"/>
        </w:trPr>
        <w:tc>
          <w:tcPr>
            <w:tcW w:w="1423" w:type="dxa"/>
            <w:shd w:val="clear" w:color="auto" w:fill="386681"/>
          </w:tcPr>
          <w:p w14:paraId="404D8A60" w14:textId="455B5610" w:rsidR="0022383D" w:rsidRPr="001902F8" w:rsidDel="00A41513" w:rsidRDefault="0022383D" w:rsidP="00A41513">
            <w:pPr>
              <w:spacing w:after="0" w:line="360" w:lineRule="auto"/>
              <w:rPr>
                <w:del w:id="235" w:author="Cami Tiffin" w:date="2024-08-08T10:48:00Z"/>
                <w:rFonts w:ascii="Roboto" w:hAnsi="Roboto"/>
                <w:b/>
                <w:color w:val="FFFFFF" w:themeColor="background1"/>
                <w:sz w:val="20"/>
                <w:szCs w:val="20"/>
              </w:rPr>
              <w:pPrChange w:id="236" w:author="Cami Tiffin" w:date="2024-08-08T10:48:00Z">
                <w:pPr>
                  <w:spacing w:after="0" w:line="240" w:lineRule="auto"/>
                </w:pPr>
              </w:pPrChange>
            </w:pPr>
            <w:del w:id="237" w:author="Cami Tiffin" w:date="2024-08-08T10:48:00Z">
              <w:r w:rsidRPr="001902F8" w:rsidDel="00A41513">
                <w:rPr>
                  <w:rFonts w:ascii="Roboto" w:hAnsi="Roboto"/>
                  <w:b/>
                  <w:color w:val="FFFFFF" w:themeColor="background1"/>
                  <w:sz w:val="20"/>
                  <w:szCs w:val="20"/>
                </w:rPr>
                <w:delText>Date</w:delText>
              </w:r>
            </w:del>
          </w:p>
        </w:tc>
        <w:tc>
          <w:tcPr>
            <w:tcW w:w="1407" w:type="dxa"/>
            <w:shd w:val="clear" w:color="auto" w:fill="386681"/>
          </w:tcPr>
          <w:p w14:paraId="79C250B3" w14:textId="3F60EB4C" w:rsidR="0022383D" w:rsidRPr="001902F8" w:rsidDel="00A41513" w:rsidRDefault="0022383D" w:rsidP="00A41513">
            <w:pPr>
              <w:spacing w:after="0" w:line="360" w:lineRule="auto"/>
              <w:rPr>
                <w:del w:id="238" w:author="Cami Tiffin" w:date="2024-08-08T10:48:00Z"/>
                <w:rFonts w:ascii="Roboto" w:hAnsi="Roboto"/>
                <w:b/>
                <w:color w:val="FFFFFF" w:themeColor="background1"/>
                <w:sz w:val="20"/>
                <w:szCs w:val="20"/>
              </w:rPr>
              <w:pPrChange w:id="239" w:author="Cami Tiffin" w:date="2024-08-08T10:48:00Z">
                <w:pPr>
                  <w:spacing w:after="0" w:line="240" w:lineRule="auto"/>
                </w:pPr>
              </w:pPrChange>
            </w:pPr>
            <w:del w:id="240" w:author="Cami Tiffin" w:date="2024-08-08T10:48:00Z">
              <w:r w:rsidRPr="001902F8" w:rsidDel="00A41513">
                <w:rPr>
                  <w:rFonts w:ascii="Roboto" w:hAnsi="Roboto"/>
                  <w:b/>
                  <w:color w:val="FFFFFF" w:themeColor="background1"/>
                  <w:sz w:val="20"/>
                  <w:szCs w:val="20"/>
                </w:rPr>
                <w:delText>Jul 2024</w:delText>
              </w:r>
            </w:del>
          </w:p>
        </w:tc>
        <w:tc>
          <w:tcPr>
            <w:tcW w:w="1701" w:type="dxa"/>
            <w:shd w:val="clear" w:color="auto" w:fill="386681"/>
          </w:tcPr>
          <w:p w14:paraId="2E9EDC56" w14:textId="33100840" w:rsidR="0022383D" w:rsidRPr="001902F8" w:rsidDel="00A41513" w:rsidRDefault="0022383D" w:rsidP="00A41513">
            <w:pPr>
              <w:spacing w:after="0" w:line="360" w:lineRule="auto"/>
              <w:rPr>
                <w:del w:id="241" w:author="Cami Tiffin" w:date="2024-08-08T10:48:00Z"/>
                <w:rFonts w:ascii="Roboto" w:hAnsi="Roboto"/>
                <w:b/>
                <w:color w:val="FFFFFF" w:themeColor="background1"/>
                <w:sz w:val="20"/>
                <w:szCs w:val="20"/>
              </w:rPr>
              <w:pPrChange w:id="242" w:author="Cami Tiffin" w:date="2024-08-08T10:48:00Z">
                <w:pPr>
                  <w:spacing w:after="0" w:line="240" w:lineRule="auto"/>
                </w:pPr>
              </w:pPrChange>
            </w:pPr>
            <w:del w:id="243" w:author="Cami Tiffin" w:date="2024-08-08T10:48:00Z">
              <w:r w:rsidRPr="001902F8" w:rsidDel="00A41513">
                <w:rPr>
                  <w:rFonts w:ascii="Roboto" w:hAnsi="Roboto"/>
                  <w:b/>
                  <w:color w:val="FFFFFF" w:themeColor="background1"/>
                  <w:sz w:val="20"/>
                  <w:szCs w:val="20"/>
                </w:rPr>
                <w:delText>Aug 2024</w:delText>
              </w:r>
            </w:del>
          </w:p>
        </w:tc>
        <w:tc>
          <w:tcPr>
            <w:tcW w:w="1560" w:type="dxa"/>
            <w:shd w:val="clear" w:color="auto" w:fill="386681"/>
          </w:tcPr>
          <w:p w14:paraId="3AB7FA22" w14:textId="2AC3CCD1" w:rsidR="0022383D" w:rsidRPr="001902F8" w:rsidDel="00A41513" w:rsidRDefault="0022383D" w:rsidP="00A41513">
            <w:pPr>
              <w:spacing w:after="0" w:line="360" w:lineRule="auto"/>
              <w:rPr>
                <w:del w:id="244" w:author="Cami Tiffin" w:date="2024-08-08T10:48:00Z"/>
                <w:rFonts w:ascii="Roboto" w:hAnsi="Roboto"/>
                <w:b/>
                <w:color w:val="FFFFFF" w:themeColor="background1"/>
                <w:sz w:val="20"/>
                <w:szCs w:val="20"/>
              </w:rPr>
              <w:pPrChange w:id="245" w:author="Cami Tiffin" w:date="2024-08-08T10:48:00Z">
                <w:pPr>
                  <w:spacing w:after="0" w:line="240" w:lineRule="auto"/>
                </w:pPr>
              </w:pPrChange>
            </w:pPr>
            <w:del w:id="246" w:author="Cami Tiffin" w:date="2024-08-08T10:48:00Z">
              <w:r w:rsidRPr="001902F8" w:rsidDel="00A41513">
                <w:rPr>
                  <w:rFonts w:ascii="Roboto" w:hAnsi="Roboto"/>
                  <w:b/>
                  <w:color w:val="FFFFFF" w:themeColor="background1"/>
                  <w:sz w:val="20"/>
                  <w:szCs w:val="20"/>
                </w:rPr>
                <w:delText>Sep 2024</w:delText>
              </w:r>
            </w:del>
          </w:p>
          <w:p w14:paraId="1F77AC15" w14:textId="349531A9" w:rsidR="0022383D" w:rsidRPr="001902F8" w:rsidDel="00A41513" w:rsidRDefault="0022383D" w:rsidP="00A41513">
            <w:pPr>
              <w:spacing w:after="0" w:line="360" w:lineRule="auto"/>
              <w:rPr>
                <w:del w:id="247" w:author="Cami Tiffin" w:date="2024-08-08T10:48:00Z"/>
                <w:rFonts w:ascii="Roboto" w:hAnsi="Roboto"/>
                <w:b/>
                <w:color w:val="FFFFFF" w:themeColor="background1"/>
                <w:sz w:val="20"/>
                <w:szCs w:val="20"/>
              </w:rPr>
              <w:pPrChange w:id="248" w:author="Cami Tiffin" w:date="2024-08-08T10:48:00Z">
                <w:pPr>
                  <w:spacing w:after="0" w:line="240" w:lineRule="auto"/>
                </w:pPr>
              </w:pPrChange>
            </w:pPr>
          </w:p>
        </w:tc>
        <w:tc>
          <w:tcPr>
            <w:tcW w:w="1559" w:type="dxa"/>
            <w:shd w:val="clear" w:color="auto" w:fill="386681"/>
          </w:tcPr>
          <w:p w14:paraId="57FDB658" w14:textId="211D9405" w:rsidR="0022383D" w:rsidDel="00A41513" w:rsidRDefault="0022383D" w:rsidP="00A41513">
            <w:pPr>
              <w:spacing w:after="0" w:line="360" w:lineRule="auto"/>
              <w:rPr>
                <w:del w:id="249" w:author="Cami Tiffin" w:date="2024-08-08T10:48:00Z"/>
                <w:rFonts w:ascii="Roboto" w:hAnsi="Roboto"/>
                <w:b/>
                <w:color w:val="FFFFFF" w:themeColor="background1"/>
                <w:sz w:val="20"/>
                <w:szCs w:val="20"/>
              </w:rPr>
              <w:pPrChange w:id="250" w:author="Cami Tiffin" w:date="2024-08-08T10:48:00Z">
                <w:pPr>
                  <w:spacing w:after="0" w:line="240" w:lineRule="auto"/>
                </w:pPr>
              </w:pPrChange>
            </w:pPr>
            <w:del w:id="251" w:author="Cami Tiffin" w:date="2024-08-08T10:48:00Z">
              <w:r w:rsidDel="00A41513">
                <w:rPr>
                  <w:rFonts w:ascii="Roboto" w:hAnsi="Roboto"/>
                  <w:b/>
                  <w:color w:val="FFFFFF" w:themeColor="background1"/>
                  <w:sz w:val="20"/>
                  <w:szCs w:val="20"/>
                </w:rPr>
                <w:delText xml:space="preserve">Oct 2024 – </w:delText>
              </w:r>
            </w:del>
          </w:p>
          <w:p w14:paraId="17338075" w14:textId="353B93DC" w:rsidR="0022383D" w:rsidDel="00A41513" w:rsidRDefault="0022383D" w:rsidP="00A41513">
            <w:pPr>
              <w:spacing w:after="0" w:line="360" w:lineRule="auto"/>
              <w:rPr>
                <w:del w:id="252" w:author="Cami Tiffin" w:date="2024-08-08T10:48:00Z"/>
                <w:rFonts w:ascii="Roboto" w:hAnsi="Roboto"/>
                <w:b/>
                <w:color w:val="FFFFFF" w:themeColor="background1"/>
                <w:sz w:val="20"/>
                <w:szCs w:val="20"/>
              </w:rPr>
              <w:pPrChange w:id="253" w:author="Cami Tiffin" w:date="2024-08-08T10:48:00Z">
                <w:pPr>
                  <w:spacing w:after="0" w:line="240" w:lineRule="auto"/>
                </w:pPr>
              </w:pPrChange>
            </w:pPr>
            <w:del w:id="254" w:author="Cami Tiffin" w:date="2024-08-08T10:48:00Z">
              <w:r w:rsidDel="00A41513">
                <w:rPr>
                  <w:rFonts w:ascii="Roboto" w:hAnsi="Roboto"/>
                  <w:b/>
                  <w:color w:val="FFFFFF" w:themeColor="background1"/>
                  <w:sz w:val="20"/>
                  <w:szCs w:val="20"/>
                </w:rPr>
                <w:delText>Oct 2025</w:delText>
              </w:r>
            </w:del>
          </w:p>
        </w:tc>
        <w:tc>
          <w:tcPr>
            <w:tcW w:w="1564" w:type="dxa"/>
            <w:shd w:val="clear" w:color="auto" w:fill="386681"/>
          </w:tcPr>
          <w:p w14:paraId="3F0B08EC" w14:textId="3CA0DCD2" w:rsidR="0022383D" w:rsidDel="00A41513" w:rsidRDefault="0022383D" w:rsidP="00A41513">
            <w:pPr>
              <w:spacing w:after="0" w:line="360" w:lineRule="auto"/>
              <w:rPr>
                <w:del w:id="255" w:author="Cami Tiffin" w:date="2024-08-08T10:48:00Z"/>
                <w:rFonts w:ascii="Roboto" w:hAnsi="Roboto"/>
                <w:b/>
                <w:color w:val="FFFFFF" w:themeColor="background1"/>
                <w:sz w:val="20"/>
                <w:szCs w:val="20"/>
              </w:rPr>
              <w:pPrChange w:id="256" w:author="Cami Tiffin" w:date="2024-08-08T10:48:00Z">
                <w:pPr>
                  <w:spacing w:after="0" w:line="240" w:lineRule="auto"/>
                </w:pPr>
              </w:pPrChange>
            </w:pPr>
            <w:del w:id="257" w:author="Cami Tiffin" w:date="2024-08-08T10:48:00Z">
              <w:r w:rsidDel="00A41513">
                <w:rPr>
                  <w:rFonts w:ascii="Roboto" w:hAnsi="Roboto"/>
                  <w:b/>
                  <w:color w:val="FFFFFF" w:themeColor="background1"/>
                  <w:sz w:val="20"/>
                  <w:szCs w:val="20"/>
                </w:rPr>
                <w:delText xml:space="preserve">Oct 2025 – </w:delText>
              </w:r>
            </w:del>
          </w:p>
          <w:p w14:paraId="2D485AFD" w14:textId="10917855" w:rsidR="0022383D" w:rsidRPr="001902F8" w:rsidDel="00A41513" w:rsidRDefault="0022383D" w:rsidP="00A41513">
            <w:pPr>
              <w:spacing w:after="0" w:line="360" w:lineRule="auto"/>
              <w:rPr>
                <w:del w:id="258" w:author="Cami Tiffin" w:date="2024-08-08T10:48:00Z"/>
                <w:rFonts w:ascii="Roboto" w:hAnsi="Roboto"/>
                <w:b/>
                <w:color w:val="FFFFFF" w:themeColor="background1"/>
                <w:sz w:val="20"/>
                <w:szCs w:val="20"/>
              </w:rPr>
              <w:pPrChange w:id="259" w:author="Cami Tiffin" w:date="2024-08-08T10:48:00Z">
                <w:pPr>
                  <w:spacing w:after="0" w:line="240" w:lineRule="auto"/>
                </w:pPr>
              </w:pPrChange>
            </w:pPr>
            <w:del w:id="260" w:author="Cami Tiffin" w:date="2024-08-08T10:48:00Z">
              <w:r w:rsidDel="00A41513">
                <w:rPr>
                  <w:rFonts w:ascii="Roboto" w:hAnsi="Roboto"/>
                  <w:b/>
                  <w:color w:val="FFFFFF" w:themeColor="background1"/>
                  <w:sz w:val="20"/>
                  <w:szCs w:val="20"/>
                </w:rPr>
                <w:delText>Dec 2025</w:delText>
              </w:r>
            </w:del>
          </w:p>
        </w:tc>
        <w:tc>
          <w:tcPr>
            <w:tcW w:w="1576" w:type="dxa"/>
            <w:shd w:val="clear" w:color="auto" w:fill="386681"/>
          </w:tcPr>
          <w:p w14:paraId="0F92990E" w14:textId="2D314C6B" w:rsidR="0022383D" w:rsidRPr="001902F8" w:rsidDel="00A41513" w:rsidRDefault="0022383D" w:rsidP="00A41513">
            <w:pPr>
              <w:spacing w:after="0" w:line="360" w:lineRule="auto"/>
              <w:rPr>
                <w:del w:id="261" w:author="Cami Tiffin" w:date="2024-08-08T10:48:00Z"/>
                <w:rFonts w:ascii="Roboto" w:hAnsi="Roboto"/>
                <w:b/>
                <w:color w:val="FFFFFF" w:themeColor="background1"/>
                <w:sz w:val="20"/>
                <w:szCs w:val="20"/>
              </w:rPr>
              <w:pPrChange w:id="262" w:author="Cami Tiffin" w:date="2024-08-08T10:48:00Z">
                <w:pPr>
                  <w:spacing w:after="0" w:line="240" w:lineRule="auto"/>
                </w:pPr>
              </w:pPrChange>
            </w:pPr>
            <w:del w:id="263" w:author="Cami Tiffin" w:date="2024-08-08T10:48:00Z">
              <w:r w:rsidDel="00A41513">
                <w:rPr>
                  <w:rFonts w:ascii="Roboto" w:hAnsi="Roboto"/>
                  <w:b/>
                  <w:color w:val="FFFFFF" w:themeColor="background1"/>
                  <w:sz w:val="20"/>
                  <w:szCs w:val="20"/>
                </w:rPr>
                <w:delText>Jan 2026 – Mar 2026</w:delText>
              </w:r>
            </w:del>
          </w:p>
        </w:tc>
      </w:tr>
      <w:tr w:rsidR="00EE7291" w:rsidDel="00A41513" w14:paraId="598607B9" w14:textId="2E46CD52" w:rsidTr="00EE7291">
        <w:trPr>
          <w:trHeight w:val="288"/>
          <w:del w:id="264" w:author="Cami Tiffin" w:date="2024-08-08T10:48:00Z"/>
        </w:trPr>
        <w:tc>
          <w:tcPr>
            <w:tcW w:w="1423" w:type="dxa"/>
            <w:shd w:val="clear" w:color="auto" w:fill="F2F2F2" w:themeFill="background1" w:themeFillShade="F2"/>
          </w:tcPr>
          <w:p w14:paraId="708F5DB3" w14:textId="4B7DAC6A" w:rsidR="0022383D" w:rsidRPr="004E5B3C" w:rsidDel="00A41513" w:rsidRDefault="0022383D" w:rsidP="00A41513">
            <w:pPr>
              <w:spacing w:after="0" w:line="360" w:lineRule="auto"/>
              <w:rPr>
                <w:del w:id="265" w:author="Cami Tiffin" w:date="2024-08-08T10:48:00Z"/>
                <w:rFonts w:ascii="Roboto" w:hAnsi="Roboto"/>
                <w:b/>
                <w:color w:val="000000" w:themeColor="text1"/>
                <w:sz w:val="20"/>
                <w:szCs w:val="20"/>
              </w:rPr>
              <w:pPrChange w:id="266" w:author="Cami Tiffin" w:date="2024-08-08T10:48:00Z">
                <w:pPr>
                  <w:spacing w:after="0" w:line="240" w:lineRule="auto"/>
                </w:pPr>
              </w:pPrChange>
            </w:pPr>
            <w:del w:id="267" w:author="Cami Tiffin" w:date="2024-08-08T10:48:00Z">
              <w:r w:rsidDel="00A41513">
                <w:rPr>
                  <w:rFonts w:ascii="Roboto" w:hAnsi="Roboto"/>
                  <w:b/>
                  <w:color w:val="000000" w:themeColor="text1"/>
                  <w:sz w:val="20"/>
                  <w:szCs w:val="20"/>
                </w:rPr>
                <w:delText>Activities</w:delText>
              </w:r>
            </w:del>
          </w:p>
        </w:tc>
        <w:tc>
          <w:tcPr>
            <w:tcW w:w="1407" w:type="dxa"/>
          </w:tcPr>
          <w:p w14:paraId="1CAAA24F" w14:textId="1B1D345E" w:rsidR="0022383D" w:rsidDel="00A41513" w:rsidRDefault="0022383D" w:rsidP="00A41513">
            <w:pPr>
              <w:spacing w:after="0" w:line="360" w:lineRule="auto"/>
              <w:rPr>
                <w:del w:id="268" w:author="Cami Tiffin" w:date="2024-08-08T10:48:00Z"/>
                <w:rFonts w:ascii="Roboto" w:hAnsi="Roboto"/>
                <w:bCs/>
                <w:color w:val="000000" w:themeColor="text1"/>
                <w:sz w:val="20"/>
                <w:szCs w:val="20"/>
              </w:rPr>
              <w:pPrChange w:id="269" w:author="Cami Tiffin" w:date="2024-08-08T10:48:00Z">
                <w:pPr>
                  <w:spacing w:after="0" w:line="240" w:lineRule="auto"/>
                </w:pPr>
              </w:pPrChange>
            </w:pPr>
            <w:del w:id="270" w:author="Cami Tiffin" w:date="2024-08-08T10:48:00Z">
              <w:r w:rsidDel="00A41513">
                <w:rPr>
                  <w:rFonts w:ascii="Roboto" w:hAnsi="Roboto"/>
                  <w:bCs/>
                  <w:color w:val="000000" w:themeColor="text1"/>
                  <w:sz w:val="20"/>
                  <w:szCs w:val="20"/>
                </w:rPr>
                <w:delText>Received Minor Variance Documentation</w:delText>
              </w:r>
            </w:del>
          </w:p>
          <w:p w14:paraId="36A6621D" w14:textId="4A6EB9E9" w:rsidR="0022383D" w:rsidDel="00A41513" w:rsidRDefault="0022383D" w:rsidP="00A41513">
            <w:pPr>
              <w:spacing w:after="0" w:line="360" w:lineRule="auto"/>
              <w:rPr>
                <w:del w:id="271" w:author="Cami Tiffin" w:date="2024-08-08T10:48:00Z"/>
                <w:rFonts w:ascii="Roboto" w:hAnsi="Roboto"/>
                <w:bCs/>
                <w:color w:val="000000" w:themeColor="text1"/>
                <w:sz w:val="20"/>
                <w:szCs w:val="20"/>
              </w:rPr>
              <w:pPrChange w:id="272" w:author="Cami Tiffin" w:date="2024-08-08T10:48:00Z">
                <w:pPr>
                  <w:spacing w:after="0" w:line="240" w:lineRule="auto"/>
                </w:pPr>
              </w:pPrChange>
            </w:pPr>
          </w:p>
          <w:p w14:paraId="2B398CDC" w14:textId="11970EDD" w:rsidR="0022383D" w:rsidDel="00A41513" w:rsidRDefault="0022383D" w:rsidP="00A41513">
            <w:pPr>
              <w:spacing w:after="0" w:line="360" w:lineRule="auto"/>
              <w:rPr>
                <w:del w:id="273" w:author="Cami Tiffin" w:date="2024-08-08T10:48:00Z"/>
                <w:rFonts w:ascii="Roboto" w:hAnsi="Roboto"/>
                <w:bCs/>
                <w:sz w:val="20"/>
                <w:szCs w:val="20"/>
              </w:rPr>
              <w:pPrChange w:id="274" w:author="Cami Tiffin" w:date="2024-08-08T10:48:00Z">
                <w:pPr>
                  <w:spacing w:after="0" w:line="240" w:lineRule="auto"/>
                </w:pPr>
              </w:pPrChange>
            </w:pPr>
            <w:del w:id="275" w:author="Cami Tiffin" w:date="2024-08-08T10:48:00Z">
              <w:r w:rsidDel="00A41513">
                <w:rPr>
                  <w:rFonts w:ascii="Roboto" w:hAnsi="Roboto"/>
                  <w:bCs/>
                  <w:sz w:val="20"/>
                  <w:szCs w:val="20"/>
                </w:rPr>
                <w:delText xml:space="preserve">Submitted </w:delText>
              </w:r>
              <w:r w:rsidRPr="00582E17" w:rsidDel="00A41513">
                <w:rPr>
                  <w:rFonts w:ascii="Roboto" w:hAnsi="Roboto"/>
                  <w:bCs/>
                  <w:sz w:val="20"/>
                  <w:szCs w:val="20"/>
                </w:rPr>
                <w:delText>Building</w:delText>
              </w:r>
              <w:r w:rsidDel="00A41513">
                <w:rPr>
                  <w:rFonts w:ascii="Roboto" w:hAnsi="Roboto"/>
                  <w:bCs/>
                  <w:sz w:val="20"/>
                  <w:szCs w:val="20"/>
                </w:rPr>
                <w:delText xml:space="preserve"> P</w:delText>
              </w:r>
              <w:r w:rsidRPr="00582E17" w:rsidDel="00A41513">
                <w:rPr>
                  <w:rFonts w:ascii="Roboto" w:hAnsi="Roboto"/>
                  <w:bCs/>
                  <w:sz w:val="20"/>
                  <w:szCs w:val="20"/>
                </w:rPr>
                <w:delText>ermit Application</w:delText>
              </w:r>
            </w:del>
          </w:p>
          <w:p w14:paraId="470AA179" w14:textId="10E9FCD0" w:rsidR="0022383D" w:rsidRPr="00A032BC" w:rsidDel="00A41513" w:rsidRDefault="0022383D" w:rsidP="00A41513">
            <w:pPr>
              <w:spacing w:after="0" w:line="360" w:lineRule="auto"/>
              <w:rPr>
                <w:del w:id="276" w:author="Cami Tiffin" w:date="2024-08-08T10:48:00Z"/>
                <w:rFonts w:ascii="Roboto" w:hAnsi="Roboto"/>
                <w:bCs/>
                <w:sz w:val="20"/>
                <w:szCs w:val="20"/>
              </w:rPr>
              <w:pPrChange w:id="277" w:author="Cami Tiffin" w:date="2024-08-08T10:48:00Z">
                <w:pPr>
                  <w:spacing w:after="0" w:line="240" w:lineRule="auto"/>
                </w:pPr>
              </w:pPrChange>
            </w:pPr>
            <w:del w:id="278" w:author="Cami Tiffin" w:date="2024-08-08T10:48:00Z">
              <w:r w:rsidDel="00A41513">
                <w:rPr>
                  <w:rFonts w:ascii="Roboto" w:hAnsi="Roboto"/>
                  <w:bCs/>
                  <w:sz w:val="20"/>
                  <w:szCs w:val="20"/>
                </w:rPr>
                <w:br/>
                <w:delText>Signed CM Contract with Cavanagh</w:delText>
              </w:r>
            </w:del>
          </w:p>
        </w:tc>
        <w:tc>
          <w:tcPr>
            <w:tcW w:w="1701" w:type="dxa"/>
          </w:tcPr>
          <w:p w14:paraId="1C99F285" w14:textId="7FD5A49F" w:rsidR="0022383D" w:rsidDel="00A41513" w:rsidRDefault="0022383D" w:rsidP="00A41513">
            <w:pPr>
              <w:spacing w:after="0" w:line="360" w:lineRule="auto"/>
              <w:rPr>
                <w:del w:id="279" w:author="Cami Tiffin" w:date="2024-08-08T10:48:00Z"/>
                <w:rFonts w:ascii="Roboto" w:hAnsi="Roboto"/>
                <w:bCs/>
                <w:color w:val="000000" w:themeColor="text1"/>
                <w:sz w:val="20"/>
                <w:szCs w:val="20"/>
              </w:rPr>
              <w:pPrChange w:id="280" w:author="Cami Tiffin" w:date="2024-08-08T10:48:00Z">
                <w:pPr>
                  <w:spacing w:after="0" w:line="240" w:lineRule="auto"/>
                </w:pPr>
              </w:pPrChange>
            </w:pPr>
            <w:del w:id="281" w:author="Cami Tiffin" w:date="2024-08-08T10:48:00Z">
              <w:r w:rsidDel="00A41513">
                <w:rPr>
                  <w:rFonts w:ascii="Roboto" w:hAnsi="Roboto"/>
                  <w:bCs/>
                  <w:color w:val="000000" w:themeColor="text1"/>
                  <w:sz w:val="20"/>
                  <w:szCs w:val="20"/>
                </w:rPr>
                <w:delText xml:space="preserve">Respond to City Site Plan </w:delText>
              </w:r>
              <w:r w:rsidRPr="00582E17" w:rsidDel="00A41513">
                <w:rPr>
                  <w:rFonts w:ascii="Roboto" w:hAnsi="Roboto"/>
                  <w:bCs/>
                  <w:sz w:val="20"/>
                  <w:szCs w:val="20"/>
                </w:rPr>
                <w:delText xml:space="preserve">/Building Permit </w:delText>
              </w:r>
              <w:r w:rsidDel="00A41513">
                <w:rPr>
                  <w:rFonts w:ascii="Roboto" w:hAnsi="Roboto"/>
                  <w:bCs/>
                  <w:color w:val="000000" w:themeColor="text1"/>
                  <w:sz w:val="20"/>
                  <w:szCs w:val="20"/>
                </w:rPr>
                <w:delText>Comments</w:delText>
              </w:r>
            </w:del>
          </w:p>
          <w:p w14:paraId="7A7A2523" w14:textId="4219589B" w:rsidR="0022383D" w:rsidDel="00A41513" w:rsidRDefault="0022383D" w:rsidP="00A41513">
            <w:pPr>
              <w:spacing w:after="0" w:line="360" w:lineRule="auto"/>
              <w:rPr>
                <w:del w:id="282" w:author="Cami Tiffin" w:date="2024-08-08T10:48:00Z"/>
                <w:rFonts w:ascii="Roboto" w:hAnsi="Roboto"/>
                <w:bCs/>
                <w:color w:val="000000" w:themeColor="text1"/>
                <w:sz w:val="20"/>
                <w:szCs w:val="20"/>
              </w:rPr>
              <w:pPrChange w:id="283" w:author="Cami Tiffin" w:date="2024-08-08T10:48:00Z">
                <w:pPr>
                  <w:spacing w:after="0" w:line="240" w:lineRule="auto"/>
                </w:pPr>
              </w:pPrChange>
            </w:pPr>
          </w:p>
          <w:p w14:paraId="003DC7FA" w14:textId="13747CF7" w:rsidR="0022383D" w:rsidDel="00A41513" w:rsidRDefault="0022383D" w:rsidP="00A41513">
            <w:pPr>
              <w:spacing w:after="0" w:line="360" w:lineRule="auto"/>
              <w:rPr>
                <w:del w:id="284" w:author="Cami Tiffin" w:date="2024-08-08T10:48:00Z"/>
                <w:rFonts w:ascii="Roboto" w:hAnsi="Roboto"/>
                <w:bCs/>
                <w:color w:val="000000" w:themeColor="text1"/>
                <w:sz w:val="20"/>
                <w:szCs w:val="20"/>
              </w:rPr>
              <w:pPrChange w:id="285" w:author="Cami Tiffin" w:date="2024-08-08T10:48:00Z">
                <w:pPr>
                  <w:spacing w:after="0" w:line="240" w:lineRule="auto"/>
                </w:pPr>
              </w:pPrChange>
            </w:pPr>
            <w:del w:id="286" w:author="Cami Tiffin" w:date="2024-08-08T10:48:00Z">
              <w:r w:rsidDel="00A41513">
                <w:rPr>
                  <w:rFonts w:ascii="Roboto" w:hAnsi="Roboto"/>
                  <w:bCs/>
                  <w:color w:val="000000" w:themeColor="text1"/>
                  <w:sz w:val="20"/>
                  <w:szCs w:val="20"/>
                </w:rPr>
                <w:delText>Class B Construction Estimate</w:delText>
              </w:r>
            </w:del>
          </w:p>
          <w:p w14:paraId="5327B36F" w14:textId="76EAD5A3" w:rsidR="0022383D" w:rsidDel="00A41513" w:rsidRDefault="0022383D" w:rsidP="00A41513">
            <w:pPr>
              <w:spacing w:after="0" w:line="360" w:lineRule="auto"/>
              <w:rPr>
                <w:del w:id="287" w:author="Cami Tiffin" w:date="2024-08-08T10:48:00Z"/>
                <w:rFonts w:ascii="Roboto" w:hAnsi="Roboto"/>
                <w:bCs/>
                <w:color w:val="000000" w:themeColor="text1"/>
                <w:sz w:val="20"/>
                <w:szCs w:val="20"/>
              </w:rPr>
              <w:pPrChange w:id="288" w:author="Cami Tiffin" w:date="2024-08-08T10:48:00Z">
                <w:pPr>
                  <w:spacing w:after="0" w:line="240" w:lineRule="auto"/>
                </w:pPr>
              </w:pPrChange>
            </w:pPr>
          </w:p>
          <w:p w14:paraId="1FD0941C" w14:textId="2B7AB398" w:rsidR="0022383D" w:rsidDel="00A41513" w:rsidRDefault="0022383D" w:rsidP="00A41513">
            <w:pPr>
              <w:spacing w:after="0" w:line="360" w:lineRule="auto"/>
              <w:rPr>
                <w:del w:id="289" w:author="Cami Tiffin" w:date="2024-08-08T10:48:00Z"/>
                <w:rFonts w:ascii="Roboto" w:hAnsi="Roboto"/>
                <w:bCs/>
                <w:color w:val="000000" w:themeColor="text1"/>
                <w:sz w:val="20"/>
                <w:szCs w:val="20"/>
              </w:rPr>
              <w:pPrChange w:id="290" w:author="Cami Tiffin" w:date="2024-08-08T10:48:00Z">
                <w:pPr>
                  <w:spacing w:after="0" w:line="240" w:lineRule="auto"/>
                </w:pPr>
              </w:pPrChange>
            </w:pPr>
            <w:del w:id="291" w:author="Cami Tiffin" w:date="2024-08-08T10:48:00Z">
              <w:r w:rsidDel="00A41513">
                <w:rPr>
                  <w:rFonts w:ascii="Roboto" w:hAnsi="Roboto"/>
                  <w:bCs/>
                  <w:color w:val="000000" w:themeColor="text1"/>
                  <w:sz w:val="20"/>
                  <w:szCs w:val="20"/>
                </w:rPr>
                <w:delText>Value Engineering</w:delText>
              </w:r>
            </w:del>
          </w:p>
          <w:p w14:paraId="327E475B" w14:textId="1D488585" w:rsidR="0022383D" w:rsidDel="00A41513" w:rsidRDefault="0022383D" w:rsidP="00A41513">
            <w:pPr>
              <w:spacing w:after="0" w:line="360" w:lineRule="auto"/>
              <w:rPr>
                <w:del w:id="292" w:author="Cami Tiffin" w:date="2024-08-08T10:48:00Z"/>
                <w:rFonts w:ascii="Roboto" w:hAnsi="Roboto"/>
                <w:bCs/>
                <w:color w:val="000000" w:themeColor="text1"/>
                <w:sz w:val="20"/>
                <w:szCs w:val="20"/>
              </w:rPr>
              <w:pPrChange w:id="293" w:author="Cami Tiffin" w:date="2024-08-08T10:48:00Z">
                <w:pPr>
                  <w:spacing w:after="0" w:line="240" w:lineRule="auto"/>
                </w:pPr>
              </w:pPrChange>
            </w:pPr>
          </w:p>
          <w:p w14:paraId="543CD508" w14:textId="1157E40F" w:rsidR="0022383D" w:rsidDel="00A41513" w:rsidRDefault="0022383D" w:rsidP="00A41513">
            <w:pPr>
              <w:spacing w:after="0" w:line="360" w:lineRule="auto"/>
              <w:rPr>
                <w:del w:id="294" w:author="Cami Tiffin" w:date="2024-08-08T10:48:00Z"/>
                <w:rFonts w:ascii="Roboto" w:hAnsi="Roboto"/>
                <w:bCs/>
                <w:color w:val="000000" w:themeColor="text1"/>
                <w:sz w:val="20"/>
                <w:szCs w:val="20"/>
              </w:rPr>
              <w:pPrChange w:id="295" w:author="Cami Tiffin" w:date="2024-08-08T10:48:00Z">
                <w:pPr>
                  <w:spacing w:after="0" w:line="240" w:lineRule="auto"/>
                </w:pPr>
              </w:pPrChange>
            </w:pPr>
            <w:del w:id="296" w:author="Cami Tiffin" w:date="2024-08-08T10:48:00Z">
              <w:r w:rsidDel="00A41513">
                <w:rPr>
                  <w:rFonts w:ascii="Roboto" w:hAnsi="Roboto"/>
                  <w:bCs/>
                  <w:color w:val="000000" w:themeColor="text1"/>
                  <w:sz w:val="20"/>
                  <w:szCs w:val="20"/>
                </w:rPr>
                <w:delText>Coordinating Tender Packs for Tendering of Sub-Trades</w:delText>
              </w:r>
            </w:del>
          </w:p>
          <w:p w14:paraId="7C2454A9" w14:textId="73D4CE6B" w:rsidR="0022383D" w:rsidDel="00A41513" w:rsidRDefault="0022383D" w:rsidP="00A41513">
            <w:pPr>
              <w:spacing w:after="0" w:line="360" w:lineRule="auto"/>
              <w:rPr>
                <w:del w:id="297" w:author="Cami Tiffin" w:date="2024-08-08T10:48:00Z"/>
                <w:rFonts w:ascii="Roboto" w:hAnsi="Roboto"/>
                <w:bCs/>
                <w:color w:val="000000" w:themeColor="text1"/>
                <w:sz w:val="20"/>
                <w:szCs w:val="20"/>
              </w:rPr>
              <w:pPrChange w:id="298" w:author="Cami Tiffin" w:date="2024-08-08T10:48:00Z">
                <w:pPr>
                  <w:spacing w:after="0" w:line="240" w:lineRule="auto"/>
                </w:pPr>
              </w:pPrChange>
            </w:pPr>
          </w:p>
          <w:p w14:paraId="18D0CFCF" w14:textId="01888B66" w:rsidR="0022383D" w:rsidDel="00A41513" w:rsidRDefault="0022383D" w:rsidP="00A41513">
            <w:pPr>
              <w:spacing w:after="0" w:line="360" w:lineRule="auto"/>
              <w:rPr>
                <w:ins w:id="299" w:author="Adrian Schut" w:date="2024-08-01T22:42:00Z"/>
                <w:del w:id="300" w:author="Cami Tiffin" w:date="2024-08-08T10:48:00Z"/>
                <w:rFonts w:ascii="Roboto" w:hAnsi="Roboto"/>
                <w:bCs/>
                <w:color w:val="000000" w:themeColor="text1"/>
                <w:sz w:val="20"/>
                <w:szCs w:val="20"/>
              </w:rPr>
              <w:pPrChange w:id="301" w:author="Cami Tiffin" w:date="2024-08-08T10:48:00Z">
                <w:pPr>
                  <w:spacing w:after="0" w:line="240" w:lineRule="auto"/>
                </w:pPr>
              </w:pPrChange>
            </w:pPr>
            <w:del w:id="302" w:author="Cami Tiffin" w:date="2024-08-08T10:48:00Z">
              <w:r w:rsidDel="00A41513">
                <w:rPr>
                  <w:rFonts w:ascii="Roboto" w:hAnsi="Roboto"/>
                  <w:bCs/>
                  <w:color w:val="000000" w:themeColor="text1"/>
                  <w:sz w:val="20"/>
                  <w:szCs w:val="20"/>
                </w:rPr>
                <w:delText>Tendering of Sub-Trades for Building and Demolition</w:delText>
              </w:r>
            </w:del>
          </w:p>
          <w:p w14:paraId="78217E4B" w14:textId="6E5876CF" w:rsidR="00C944D9" w:rsidDel="00A41513" w:rsidRDefault="00C944D9" w:rsidP="00A41513">
            <w:pPr>
              <w:spacing w:after="0" w:line="360" w:lineRule="auto"/>
              <w:rPr>
                <w:del w:id="303" w:author="Cami Tiffin" w:date="2024-08-08T10:48:00Z"/>
                <w:rFonts w:ascii="Roboto" w:hAnsi="Roboto"/>
                <w:bCs/>
                <w:color w:val="000000" w:themeColor="text1"/>
                <w:sz w:val="20"/>
                <w:szCs w:val="20"/>
              </w:rPr>
              <w:pPrChange w:id="304" w:author="Cami Tiffin" w:date="2024-08-08T10:48:00Z">
                <w:pPr>
                  <w:spacing w:after="0" w:line="240" w:lineRule="auto"/>
                </w:pPr>
              </w:pPrChange>
            </w:pPr>
          </w:p>
          <w:p w14:paraId="4948F513" w14:textId="7BA4EF27" w:rsidR="00C944D9" w:rsidDel="00A41513" w:rsidRDefault="00C944D9" w:rsidP="00A41513">
            <w:pPr>
              <w:spacing w:after="0" w:line="360" w:lineRule="auto"/>
              <w:rPr>
                <w:ins w:id="305" w:author="Adrian Schut" w:date="2024-08-01T22:42:00Z"/>
                <w:del w:id="306" w:author="Cami Tiffin" w:date="2024-08-08T10:48:00Z"/>
                <w:rFonts w:ascii="Roboto" w:hAnsi="Roboto"/>
                <w:bCs/>
                <w:sz w:val="20"/>
                <w:szCs w:val="20"/>
              </w:rPr>
              <w:pPrChange w:id="307" w:author="Cami Tiffin" w:date="2024-08-08T10:48:00Z">
                <w:pPr>
                  <w:spacing w:after="0" w:line="240" w:lineRule="auto"/>
                </w:pPr>
              </w:pPrChange>
            </w:pPr>
            <w:ins w:id="308" w:author="Adrian Schut" w:date="2024-08-01T22:42:00Z">
              <w:del w:id="309" w:author="Cami Tiffin" w:date="2024-08-08T10:48:00Z">
                <w:r w:rsidDel="00A41513">
                  <w:rPr>
                    <w:rFonts w:ascii="Roboto" w:hAnsi="Roboto"/>
                    <w:bCs/>
                    <w:sz w:val="20"/>
                    <w:szCs w:val="20"/>
                  </w:rPr>
                  <w:delText>CMHC AHF Application</w:delText>
                </w:r>
              </w:del>
            </w:ins>
          </w:p>
          <w:p w14:paraId="7DE18C20" w14:textId="0177B471" w:rsidR="0022383D" w:rsidRPr="00495CF7" w:rsidDel="00A41513" w:rsidRDefault="0022383D" w:rsidP="00A41513">
            <w:pPr>
              <w:spacing w:after="0" w:line="360" w:lineRule="auto"/>
              <w:rPr>
                <w:del w:id="310" w:author="Cami Tiffin" w:date="2024-08-08T10:48:00Z"/>
                <w:rFonts w:ascii="Roboto" w:hAnsi="Roboto"/>
                <w:bCs/>
                <w:color w:val="000000" w:themeColor="text1"/>
                <w:sz w:val="20"/>
                <w:szCs w:val="20"/>
              </w:rPr>
              <w:pPrChange w:id="311" w:author="Cami Tiffin" w:date="2024-08-08T10:48:00Z">
                <w:pPr>
                  <w:spacing w:after="0" w:line="240" w:lineRule="auto"/>
                </w:pPr>
              </w:pPrChange>
            </w:pPr>
          </w:p>
        </w:tc>
        <w:tc>
          <w:tcPr>
            <w:tcW w:w="1560" w:type="dxa"/>
          </w:tcPr>
          <w:p w14:paraId="3EA8023A" w14:textId="2C784A3D" w:rsidR="0022383D" w:rsidDel="00A41513" w:rsidRDefault="0022383D" w:rsidP="00A41513">
            <w:pPr>
              <w:spacing w:after="0" w:line="360" w:lineRule="auto"/>
              <w:rPr>
                <w:del w:id="312" w:author="Cami Tiffin" w:date="2024-08-08T10:48:00Z"/>
                <w:rFonts w:ascii="Roboto" w:hAnsi="Roboto"/>
                <w:bCs/>
                <w:sz w:val="20"/>
                <w:szCs w:val="20"/>
              </w:rPr>
              <w:pPrChange w:id="313" w:author="Cami Tiffin" w:date="2024-08-08T10:48:00Z">
                <w:pPr>
                  <w:spacing w:after="0" w:line="240" w:lineRule="auto"/>
                </w:pPr>
              </w:pPrChange>
            </w:pPr>
            <w:del w:id="314" w:author="Cami Tiffin" w:date="2024-08-08T10:48:00Z">
              <w:r w:rsidRPr="00582E17" w:rsidDel="00A41513">
                <w:rPr>
                  <w:rFonts w:ascii="Roboto" w:hAnsi="Roboto"/>
                  <w:bCs/>
                  <w:sz w:val="20"/>
                  <w:szCs w:val="20"/>
                </w:rPr>
                <w:delText>Demolition</w:delText>
              </w:r>
            </w:del>
          </w:p>
          <w:p w14:paraId="7824F389" w14:textId="1DC4C075" w:rsidR="0022383D" w:rsidDel="00A41513" w:rsidRDefault="0022383D" w:rsidP="00A41513">
            <w:pPr>
              <w:spacing w:after="0" w:line="360" w:lineRule="auto"/>
              <w:rPr>
                <w:del w:id="315" w:author="Cami Tiffin" w:date="2024-08-08T10:48:00Z"/>
                <w:rFonts w:ascii="Roboto" w:hAnsi="Roboto"/>
                <w:bCs/>
                <w:sz w:val="20"/>
                <w:szCs w:val="20"/>
              </w:rPr>
              <w:pPrChange w:id="316" w:author="Cami Tiffin" w:date="2024-08-08T10:48:00Z">
                <w:pPr>
                  <w:spacing w:after="0" w:line="240" w:lineRule="auto"/>
                </w:pPr>
              </w:pPrChange>
            </w:pPr>
          </w:p>
          <w:p w14:paraId="5533D130" w14:textId="54FC48E7" w:rsidR="0022383D" w:rsidDel="00A41513" w:rsidRDefault="0022383D" w:rsidP="00A41513">
            <w:pPr>
              <w:spacing w:after="0" w:line="360" w:lineRule="auto"/>
              <w:rPr>
                <w:del w:id="317" w:author="Cami Tiffin" w:date="2024-08-08T10:48:00Z"/>
                <w:rFonts w:ascii="Roboto" w:hAnsi="Roboto"/>
                <w:bCs/>
                <w:sz w:val="20"/>
                <w:szCs w:val="20"/>
              </w:rPr>
              <w:pPrChange w:id="318" w:author="Cami Tiffin" w:date="2024-08-08T10:48:00Z">
                <w:pPr>
                  <w:spacing w:after="0" w:line="240" w:lineRule="auto"/>
                </w:pPr>
              </w:pPrChange>
            </w:pPr>
            <w:del w:id="319" w:author="Cami Tiffin" w:date="2024-08-08T10:48:00Z">
              <w:r w:rsidDel="00A41513">
                <w:rPr>
                  <w:rFonts w:ascii="Roboto" w:hAnsi="Roboto"/>
                  <w:bCs/>
                  <w:sz w:val="20"/>
                  <w:szCs w:val="20"/>
                </w:rPr>
                <w:delText>Construction Start Targeted Sep 30, 2024</w:delText>
              </w:r>
            </w:del>
          </w:p>
          <w:p w14:paraId="0E3EF144" w14:textId="6D85B63C" w:rsidR="0022383D" w:rsidDel="00A41513" w:rsidRDefault="0022383D" w:rsidP="00A41513">
            <w:pPr>
              <w:spacing w:after="0" w:line="360" w:lineRule="auto"/>
              <w:rPr>
                <w:del w:id="320" w:author="Cami Tiffin" w:date="2024-08-08T10:48:00Z"/>
                <w:rFonts w:ascii="Roboto" w:hAnsi="Roboto"/>
                <w:bCs/>
                <w:sz w:val="20"/>
                <w:szCs w:val="20"/>
              </w:rPr>
              <w:pPrChange w:id="321" w:author="Cami Tiffin" w:date="2024-08-08T10:48:00Z">
                <w:pPr>
                  <w:spacing w:after="0" w:line="240" w:lineRule="auto"/>
                </w:pPr>
              </w:pPrChange>
            </w:pPr>
          </w:p>
          <w:p w14:paraId="412AB052" w14:textId="30F34D8B" w:rsidR="0022383D" w:rsidDel="00A41513" w:rsidRDefault="0022383D" w:rsidP="00A41513">
            <w:pPr>
              <w:spacing w:after="0" w:line="360" w:lineRule="auto"/>
              <w:rPr>
                <w:del w:id="322" w:author="Cami Tiffin" w:date="2024-08-08T10:48:00Z"/>
                <w:rFonts w:ascii="Roboto" w:hAnsi="Roboto"/>
                <w:bCs/>
                <w:sz w:val="20"/>
                <w:szCs w:val="20"/>
              </w:rPr>
              <w:pPrChange w:id="323" w:author="Cami Tiffin" w:date="2024-08-08T10:48:00Z">
                <w:pPr>
                  <w:spacing w:after="0" w:line="240" w:lineRule="auto"/>
                </w:pPr>
              </w:pPrChange>
            </w:pPr>
            <w:del w:id="324" w:author="Cami Tiffin" w:date="2024-08-08T10:48:00Z">
              <w:r w:rsidDel="00A41513">
                <w:rPr>
                  <w:rFonts w:ascii="Roboto" w:hAnsi="Roboto"/>
                  <w:bCs/>
                  <w:sz w:val="20"/>
                  <w:szCs w:val="20"/>
                </w:rPr>
                <w:delText>Class A Construction Estimate</w:delText>
              </w:r>
            </w:del>
          </w:p>
          <w:p w14:paraId="6AD8FF70" w14:textId="00F2A6F7" w:rsidR="0022383D" w:rsidDel="00A41513" w:rsidRDefault="0022383D" w:rsidP="00A41513">
            <w:pPr>
              <w:spacing w:after="0" w:line="360" w:lineRule="auto"/>
              <w:rPr>
                <w:del w:id="325" w:author="Cami Tiffin" w:date="2024-08-08T10:48:00Z"/>
                <w:rFonts w:ascii="Roboto" w:hAnsi="Roboto"/>
                <w:bCs/>
                <w:sz w:val="20"/>
                <w:szCs w:val="20"/>
              </w:rPr>
              <w:pPrChange w:id="326" w:author="Cami Tiffin" w:date="2024-08-08T10:48:00Z">
                <w:pPr>
                  <w:spacing w:after="0" w:line="240" w:lineRule="auto"/>
                </w:pPr>
              </w:pPrChange>
            </w:pPr>
          </w:p>
          <w:p w14:paraId="3512981A" w14:textId="510A2ACE" w:rsidR="0022383D" w:rsidDel="00A41513" w:rsidRDefault="0022383D" w:rsidP="00A41513">
            <w:pPr>
              <w:spacing w:after="0" w:line="360" w:lineRule="auto"/>
              <w:rPr>
                <w:del w:id="327" w:author="Cami Tiffin" w:date="2024-08-08T10:48:00Z"/>
                <w:rFonts w:ascii="Roboto" w:hAnsi="Roboto"/>
                <w:bCs/>
                <w:sz w:val="20"/>
                <w:szCs w:val="20"/>
              </w:rPr>
              <w:pPrChange w:id="328" w:author="Cami Tiffin" w:date="2024-08-08T10:48:00Z">
                <w:pPr>
                  <w:spacing w:after="0" w:line="240" w:lineRule="auto"/>
                </w:pPr>
              </w:pPrChange>
            </w:pPr>
            <w:del w:id="329" w:author="Cami Tiffin" w:date="2024-08-08T10:48:00Z">
              <w:r w:rsidDel="00A41513">
                <w:rPr>
                  <w:rFonts w:ascii="Roboto" w:hAnsi="Roboto"/>
                  <w:bCs/>
                  <w:sz w:val="20"/>
                  <w:szCs w:val="20"/>
                </w:rPr>
                <w:delText>CMHC AHF Application</w:delText>
              </w:r>
            </w:del>
          </w:p>
          <w:p w14:paraId="0DECB475" w14:textId="0E18FD27" w:rsidR="0022383D" w:rsidDel="00A41513" w:rsidRDefault="0022383D" w:rsidP="00A41513">
            <w:pPr>
              <w:spacing w:after="0" w:line="360" w:lineRule="auto"/>
              <w:rPr>
                <w:del w:id="330" w:author="Cami Tiffin" w:date="2024-08-08T10:48:00Z"/>
                <w:rFonts w:ascii="Roboto" w:hAnsi="Roboto"/>
                <w:bCs/>
                <w:sz w:val="20"/>
                <w:szCs w:val="20"/>
              </w:rPr>
              <w:pPrChange w:id="331" w:author="Cami Tiffin" w:date="2024-08-08T10:48:00Z">
                <w:pPr>
                  <w:spacing w:after="0" w:line="240" w:lineRule="auto"/>
                </w:pPr>
              </w:pPrChange>
            </w:pPr>
          </w:p>
          <w:p w14:paraId="6EFAA2DA" w14:textId="77A9BE18" w:rsidR="0022383D" w:rsidDel="00A41513" w:rsidRDefault="0022383D" w:rsidP="00A41513">
            <w:pPr>
              <w:spacing w:after="0" w:line="360" w:lineRule="auto"/>
              <w:rPr>
                <w:del w:id="332" w:author="Cami Tiffin" w:date="2024-08-08T10:48:00Z"/>
                <w:rFonts w:ascii="Roboto" w:hAnsi="Roboto"/>
                <w:bCs/>
                <w:sz w:val="20"/>
                <w:szCs w:val="20"/>
              </w:rPr>
              <w:pPrChange w:id="333" w:author="Cami Tiffin" w:date="2024-08-08T10:48:00Z">
                <w:pPr>
                  <w:spacing w:after="0" w:line="240" w:lineRule="auto"/>
                </w:pPr>
              </w:pPrChange>
            </w:pPr>
            <w:del w:id="334" w:author="Cami Tiffin" w:date="2024-08-08T10:48:00Z">
              <w:r w:rsidDel="00A41513">
                <w:rPr>
                  <w:rFonts w:ascii="Roboto" w:hAnsi="Roboto"/>
                  <w:bCs/>
                  <w:sz w:val="20"/>
                  <w:szCs w:val="20"/>
                </w:rPr>
                <w:delText>Expected Funding Agreement for City of Ottawa HAF</w:delText>
              </w:r>
            </w:del>
          </w:p>
          <w:p w14:paraId="50C99A6A" w14:textId="45EE9FD2" w:rsidR="0022383D" w:rsidRPr="00C325E3" w:rsidDel="00A41513" w:rsidRDefault="0022383D" w:rsidP="00A41513">
            <w:pPr>
              <w:spacing w:after="0" w:line="360" w:lineRule="auto"/>
              <w:rPr>
                <w:del w:id="335" w:author="Cami Tiffin" w:date="2024-08-08T10:48:00Z"/>
                <w:rFonts w:ascii="Roboto" w:hAnsi="Roboto"/>
                <w:bCs/>
                <w:sz w:val="20"/>
                <w:szCs w:val="20"/>
              </w:rPr>
              <w:pPrChange w:id="336" w:author="Cami Tiffin" w:date="2024-08-08T10:48:00Z">
                <w:pPr>
                  <w:spacing w:after="0" w:line="240" w:lineRule="auto"/>
                </w:pPr>
              </w:pPrChange>
            </w:pPr>
          </w:p>
        </w:tc>
        <w:tc>
          <w:tcPr>
            <w:tcW w:w="1559" w:type="dxa"/>
          </w:tcPr>
          <w:p w14:paraId="379ED91F" w14:textId="42E766BB" w:rsidR="0022383D" w:rsidDel="00A41513" w:rsidRDefault="0022383D" w:rsidP="00A41513">
            <w:pPr>
              <w:spacing w:after="0" w:line="360" w:lineRule="auto"/>
              <w:rPr>
                <w:del w:id="337" w:author="Cami Tiffin" w:date="2024-08-08T10:48:00Z"/>
                <w:rFonts w:ascii="Roboto" w:hAnsi="Roboto"/>
                <w:bCs/>
                <w:color w:val="000000" w:themeColor="text1"/>
                <w:sz w:val="20"/>
                <w:szCs w:val="20"/>
              </w:rPr>
              <w:pPrChange w:id="338" w:author="Cami Tiffin" w:date="2024-08-08T10:48:00Z">
                <w:pPr>
                  <w:spacing w:after="0" w:line="240" w:lineRule="auto"/>
                </w:pPr>
              </w:pPrChange>
            </w:pPr>
            <w:del w:id="339" w:author="Cami Tiffin" w:date="2024-08-08T10:48:00Z">
              <w:r w:rsidDel="00A41513">
                <w:rPr>
                  <w:rFonts w:ascii="Roboto" w:hAnsi="Roboto"/>
                  <w:bCs/>
                  <w:color w:val="000000" w:themeColor="text1"/>
                  <w:sz w:val="20"/>
                  <w:szCs w:val="20"/>
                </w:rPr>
                <w:delText>Construction Period</w:delText>
              </w:r>
            </w:del>
          </w:p>
          <w:p w14:paraId="2F74D722" w14:textId="007129BF" w:rsidR="0022383D" w:rsidDel="00A41513" w:rsidRDefault="0022383D" w:rsidP="00A41513">
            <w:pPr>
              <w:spacing w:after="0" w:line="360" w:lineRule="auto"/>
              <w:rPr>
                <w:del w:id="340" w:author="Cami Tiffin" w:date="2024-08-08T10:48:00Z"/>
                <w:rFonts w:ascii="Roboto" w:hAnsi="Roboto"/>
                <w:bCs/>
                <w:color w:val="000000" w:themeColor="text1"/>
                <w:sz w:val="20"/>
                <w:szCs w:val="20"/>
              </w:rPr>
              <w:pPrChange w:id="341" w:author="Cami Tiffin" w:date="2024-08-08T10:48:00Z">
                <w:pPr>
                  <w:spacing w:after="0" w:line="240" w:lineRule="auto"/>
                </w:pPr>
              </w:pPrChange>
            </w:pPr>
            <w:del w:id="342" w:author="Cami Tiffin" w:date="2024-08-08T10:48:00Z">
              <w:r w:rsidDel="00A41513">
                <w:rPr>
                  <w:rFonts w:ascii="Roboto" w:hAnsi="Roboto"/>
                  <w:bCs/>
                  <w:color w:val="000000" w:themeColor="text1"/>
                  <w:sz w:val="20"/>
                  <w:szCs w:val="20"/>
                </w:rPr>
                <w:br/>
                <w:delText>Completion of Construction Targeted for Oct 17, 2025</w:delText>
              </w:r>
            </w:del>
          </w:p>
        </w:tc>
        <w:tc>
          <w:tcPr>
            <w:tcW w:w="1564" w:type="dxa"/>
          </w:tcPr>
          <w:p w14:paraId="4F6C4024" w14:textId="15D43276" w:rsidR="0022383D" w:rsidDel="00A41513" w:rsidRDefault="0022383D" w:rsidP="00A41513">
            <w:pPr>
              <w:spacing w:after="0" w:line="360" w:lineRule="auto"/>
              <w:rPr>
                <w:del w:id="343" w:author="Cami Tiffin" w:date="2024-08-08T10:48:00Z"/>
                <w:rFonts w:ascii="Roboto" w:hAnsi="Roboto"/>
                <w:bCs/>
                <w:color w:val="000000" w:themeColor="text1"/>
                <w:sz w:val="20"/>
                <w:szCs w:val="20"/>
              </w:rPr>
              <w:pPrChange w:id="344" w:author="Cami Tiffin" w:date="2024-08-08T10:48:00Z">
                <w:pPr>
                  <w:spacing w:after="0" w:line="240" w:lineRule="auto"/>
                </w:pPr>
              </w:pPrChange>
            </w:pPr>
            <w:del w:id="345" w:author="Cami Tiffin" w:date="2024-08-08T10:48:00Z">
              <w:r w:rsidDel="00A41513">
                <w:rPr>
                  <w:rFonts w:ascii="Roboto" w:hAnsi="Roboto"/>
                  <w:bCs/>
                  <w:color w:val="000000" w:themeColor="text1"/>
                  <w:sz w:val="20"/>
                  <w:szCs w:val="20"/>
                </w:rPr>
                <w:delText>Deficiencies</w:delText>
              </w:r>
            </w:del>
          </w:p>
          <w:p w14:paraId="34356AC2" w14:textId="08A0A03D" w:rsidR="0022383D" w:rsidDel="00A41513" w:rsidRDefault="0022383D" w:rsidP="00A41513">
            <w:pPr>
              <w:spacing w:after="0" w:line="360" w:lineRule="auto"/>
              <w:rPr>
                <w:del w:id="346" w:author="Cami Tiffin" w:date="2024-08-08T10:48:00Z"/>
                <w:rFonts w:ascii="Roboto" w:hAnsi="Roboto"/>
                <w:bCs/>
                <w:color w:val="000000" w:themeColor="text1"/>
                <w:sz w:val="20"/>
                <w:szCs w:val="20"/>
              </w:rPr>
              <w:pPrChange w:id="347" w:author="Cami Tiffin" w:date="2024-08-08T10:48:00Z">
                <w:pPr>
                  <w:spacing w:after="0" w:line="240" w:lineRule="auto"/>
                </w:pPr>
              </w:pPrChange>
            </w:pPr>
          </w:p>
          <w:p w14:paraId="0A746B63" w14:textId="6F2E87F0" w:rsidR="0022383D" w:rsidDel="00A41513" w:rsidRDefault="0022383D" w:rsidP="00A41513">
            <w:pPr>
              <w:spacing w:after="0" w:line="360" w:lineRule="auto"/>
              <w:rPr>
                <w:del w:id="348" w:author="Cami Tiffin" w:date="2024-08-08T10:48:00Z"/>
                <w:rFonts w:ascii="Roboto" w:hAnsi="Roboto"/>
                <w:bCs/>
                <w:color w:val="000000" w:themeColor="text1"/>
                <w:sz w:val="20"/>
                <w:szCs w:val="20"/>
              </w:rPr>
              <w:pPrChange w:id="349" w:author="Cami Tiffin" w:date="2024-08-08T10:48:00Z">
                <w:pPr>
                  <w:spacing w:after="0" w:line="240" w:lineRule="auto"/>
                </w:pPr>
              </w:pPrChange>
            </w:pPr>
            <w:del w:id="350" w:author="Cami Tiffin" w:date="2024-08-08T10:48:00Z">
              <w:r w:rsidDel="00A41513">
                <w:rPr>
                  <w:rFonts w:ascii="Roboto" w:hAnsi="Roboto"/>
                  <w:bCs/>
                  <w:color w:val="000000" w:themeColor="text1"/>
                  <w:sz w:val="20"/>
                  <w:szCs w:val="20"/>
                </w:rPr>
                <w:delText xml:space="preserve">Completion of Construction </w:delText>
              </w:r>
            </w:del>
          </w:p>
          <w:p w14:paraId="089C2010" w14:textId="6721E727" w:rsidR="0022383D" w:rsidDel="00A41513" w:rsidRDefault="0022383D" w:rsidP="00A41513">
            <w:pPr>
              <w:spacing w:after="0" w:line="360" w:lineRule="auto"/>
              <w:rPr>
                <w:del w:id="351" w:author="Cami Tiffin" w:date="2024-08-08T10:48:00Z"/>
                <w:rFonts w:ascii="Roboto" w:hAnsi="Roboto"/>
                <w:bCs/>
                <w:color w:val="000000" w:themeColor="text1"/>
                <w:sz w:val="20"/>
                <w:szCs w:val="20"/>
              </w:rPr>
              <w:pPrChange w:id="352" w:author="Cami Tiffin" w:date="2024-08-08T10:48:00Z">
                <w:pPr>
                  <w:spacing w:after="0" w:line="240" w:lineRule="auto"/>
                </w:pPr>
              </w:pPrChange>
            </w:pPr>
          </w:p>
          <w:p w14:paraId="6500CBE5" w14:textId="1AADA70D" w:rsidR="0022383D" w:rsidRPr="004E5B3C" w:rsidDel="00A41513" w:rsidRDefault="0022383D" w:rsidP="00A41513">
            <w:pPr>
              <w:spacing w:after="0" w:line="360" w:lineRule="auto"/>
              <w:rPr>
                <w:del w:id="353" w:author="Cami Tiffin" w:date="2024-08-08T10:48:00Z"/>
                <w:rFonts w:ascii="Roboto" w:hAnsi="Roboto"/>
                <w:bCs/>
                <w:color w:val="000000" w:themeColor="text1"/>
                <w:sz w:val="20"/>
                <w:szCs w:val="20"/>
              </w:rPr>
              <w:pPrChange w:id="354" w:author="Cami Tiffin" w:date="2024-08-08T10:48:00Z">
                <w:pPr>
                  <w:spacing w:after="0" w:line="240" w:lineRule="auto"/>
                </w:pPr>
              </w:pPrChange>
            </w:pPr>
          </w:p>
        </w:tc>
        <w:tc>
          <w:tcPr>
            <w:tcW w:w="1576" w:type="dxa"/>
          </w:tcPr>
          <w:p w14:paraId="5C85AE50" w14:textId="5C68BACB" w:rsidR="0022383D" w:rsidDel="00A41513" w:rsidRDefault="0022383D" w:rsidP="00A41513">
            <w:pPr>
              <w:spacing w:after="0" w:line="360" w:lineRule="auto"/>
              <w:rPr>
                <w:del w:id="355" w:author="Cami Tiffin" w:date="2024-08-08T10:48:00Z"/>
                <w:rFonts w:ascii="Roboto" w:hAnsi="Roboto"/>
                <w:bCs/>
                <w:color w:val="000000" w:themeColor="text1"/>
                <w:sz w:val="20"/>
                <w:szCs w:val="20"/>
              </w:rPr>
              <w:pPrChange w:id="356" w:author="Cami Tiffin" w:date="2024-08-08T10:48:00Z">
                <w:pPr>
                  <w:spacing w:after="0" w:line="240" w:lineRule="auto"/>
                </w:pPr>
              </w:pPrChange>
            </w:pPr>
            <w:del w:id="357" w:author="Cami Tiffin" w:date="2024-08-08T10:48:00Z">
              <w:r w:rsidDel="00A41513">
                <w:rPr>
                  <w:rFonts w:ascii="Roboto" w:hAnsi="Roboto"/>
                  <w:bCs/>
                  <w:color w:val="000000" w:themeColor="text1"/>
                  <w:sz w:val="20"/>
                  <w:szCs w:val="20"/>
                </w:rPr>
                <w:delText>Occupancy Targeted for Q1 2026</w:delText>
              </w:r>
            </w:del>
          </w:p>
          <w:p w14:paraId="4E084D33" w14:textId="38D2D7D0" w:rsidR="0022383D" w:rsidDel="00A41513" w:rsidRDefault="0022383D" w:rsidP="00A41513">
            <w:pPr>
              <w:spacing w:after="0" w:line="360" w:lineRule="auto"/>
              <w:rPr>
                <w:del w:id="358" w:author="Cami Tiffin" w:date="2024-08-08T10:48:00Z"/>
                <w:rFonts w:ascii="Roboto" w:hAnsi="Roboto"/>
                <w:bCs/>
                <w:color w:val="000000" w:themeColor="text1"/>
                <w:sz w:val="20"/>
                <w:szCs w:val="20"/>
              </w:rPr>
              <w:pPrChange w:id="359" w:author="Cami Tiffin" w:date="2024-08-08T10:48:00Z">
                <w:pPr>
                  <w:spacing w:after="0" w:line="240" w:lineRule="auto"/>
                </w:pPr>
              </w:pPrChange>
            </w:pPr>
          </w:p>
          <w:p w14:paraId="3D4429B6" w14:textId="0BAE06C8" w:rsidR="0022383D" w:rsidDel="00A41513" w:rsidRDefault="0022383D" w:rsidP="00A41513">
            <w:pPr>
              <w:spacing w:after="0" w:line="360" w:lineRule="auto"/>
              <w:rPr>
                <w:del w:id="360" w:author="Cami Tiffin" w:date="2024-08-08T10:48:00Z"/>
                <w:rFonts w:ascii="Roboto" w:hAnsi="Roboto"/>
                <w:bCs/>
                <w:color w:val="000000" w:themeColor="text1"/>
                <w:sz w:val="20"/>
                <w:szCs w:val="20"/>
              </w:rPr>
              <w:pPrChange w:id="361" w:author="Cami Tiffin" w:date="2024-08-08T10:48:00Z">
                <w:pPr>
                  <w:spacing w:after="0" w:line="240" w:lineRule="auto"/>
                </w:pPr>
              </w:pPrChange>
            </w:pPr>
          </w:p>
        </w:tc>
      </w:tr>
      <w:tr w:rsidR="00EE7291" w:rsidDel="00A41513" w14:paraId="0A70EE8A" w14:textId="39F24A07" w:rsidTr="00EE7291">
        <w:trPr>
          <w:trHeight w:val="599"/>
          <w:del w:id="362" w:author="Cami Tiffin" w:date="2024-08-08T10:48:00Z"/>
        </w:trPr>
        <w:tc>
          <w:tcPr>
            <w:tcW w:w="1423" w:type="dxa"/>
            <w:shd w:val="clear" w:color="auto" w:fill="F2F2F2" w:themeFill="background1" w:themeFillShade="F2"/>
          </w:tcPr>
          <w:p w14:paraId="22C29757" w14:textId="46067BBE" w:rsidR="0022383D" w:rsidDel="00A41513" w:rsidRDefault="0022383D" w:rsidP="00A41513">
            <w:pPr>
              <w:spacing w:after="0" w:line="360" w:lineRule="auto"/>
              <w:rPr>
                <w:del w:id="363" w:author="Cami Tiffin" w:date="2024-08-08T10:48:00Z"/>
                <w:rFonts w:ascii="Roboto" w:hAnsi="Roboto"/>
                <w:b/>
                <w:color w:val="000000" w:themeColor="text1"/>
                <w:sz w:val="20"/>
                <w:szCs w:val="20"/>
              </w:rPr>
              <w:pPrChange w:id="364" w:author="Cami Tiffin" w:date="2024-08-08T10:48:00Z">
                <w:pPr>
                  <w:spacing w:after="0" w:line="240" w:lineRule="auto"/>
                </w:pPr>
              </w:pPrChange>
            </w:pPr>
            <w:del w:id="365" w:author="Cami Tiffin" w:date="2024-08-08T10:48:00Z">
              <w:r w:rsidDel="00A41513">
                <w:rPr>
                  <w:rFonts w:ascii="Roboto" w:hAnsi="Roboto"/>
                  <w:b/>
                  <w:color w:val="000000" w:themeColor="text1"/>
                  <w:sz w:val="20"/>
                  <w:szCs w:val="20"/>
                </w:rPr>
                <w:delText>Cashflow Tab</w:delText>
              </w:r>
              <w:r w:rsidR="00EE7291" w:rsidDel="00A41513">
                <w:rPr>
                  <w:rFonts w:ascii="Roboto" w:hAnsi="Roboto"/>
                  <w:b/>
                  <w:color w:val="000000" w:themeColor="text1"/>
                  <w:sz w:val="20"/>
                  <w:szCs w:val="20"/>
                </w:rPr>
                <w:delText xml:space="preserve"> in Proforma</w:delText>
              </w:r>
            </w:del>
          </w:p>
        </w:tc>
        <w:tc>
          <w:tcPr>
            <w:tcW w:w="1407" w:type="dxa"/>
            <w:shd w:val="clear" w:color="auto" w:fill="00B050"/>
          </w:tcPr>
          <w:p w14:paraId="3F4661AC" w14:textId="7D603B8F" w:rsidR="0022383D" w:rsidRPr="004728F8" w:rsidDel="00A41513" w:rsidRDefault="0022383D" w:rsidP="00A41513">
            <w:pPr>
              <w:spacing w:after="0" w:line="360" w:lineRule="auto"/>
              <w:rPr>
                <w:del w:id="366" w:author="Cami Tiffin" w:date="2024-08-08T10:48:00Z"/>
                <w:rFonts w:ascii="Roboto" w:hAnsi="Roboto"/>
                <w:b/>
                <w:color w:val="FFFFFF" w:themeColor="background1"/>
                <w:sz w:val="20"/>
                <w:szCs w:val="20"/>
              </w:rPr>
              <w:pPrChange w:id="367" w:author="Cami Tiffin" w:date="2024-08-08T10:48:00Z">
                <w:pPr>
                  <w:spacing w:after="0" w:line="240" w:lineRule="auto"/>
                </w:pPr>
              </w:pPrChange>
            </w:pPr>
            <w:del w:id="368" w:author="Cami Tiffin" w:date="2024-08-08T10:48:00Z">
              <w:r w:rsidRPr="004728F8" w:rsidDel="00A41513">
                <w:rPr>
                  <w:rFonts w:ascii="Roboto" w:hAnsi="Roboto"/>
                  <w:b/>
                  <w:color w:val="FFFFFF" w:themeColor="background1"/>
                  <w:sz w:val="20"/>
                  <w:szCs w:val="20"/>
                </w:rPr>
                <w:delText>66% Drawings</w:delText>
              </w:r>
            </w:del>
          </w:p>
          <w:p w14:paraId="3869F7AF" w14:textId="6FD9D415" w:rsidR="0022383D" w:rsidRPr="004728F8" w:rsidDel="00A41513" w:rsidRDefault="0022383D" w:rsidP="00A41513">
            <w:pPr>
              <w:spacing w:after="0" w:line="360" w:lineRule="auto"/>
              <w:rPr>
                <w:del w:id="369" w:author="Cami Tiffin" w:date="2024-08-08T10:48:00Z"/>
                <w:rFonts w:ascii="Roboto" w:hAnsi="Roboto"/>
                <w:b/>
                <w:color w:val="FFFFFF" w:themeColor="background1"/>
                <w:sz w:val="20"/>
                <w:szCs w:val="20"/>
              </w:rPr>
              <w:pPrChange w:id="370" w:author="Cami Tiffin" w:date="2024-08-08T10:48:00Z">
                <w:pPr>
                  <w:spacing w:after="0" w:line="240" w:lineRule="auto"/>
                </w:pPr>
              </w:pPrChange>
            </w:pPr>
          </w:p>
          <w:p w14:paraId="1E34AF3D" w14:textId="23FFAE8B" w:rsidR="0022383D" w:rsidRPr="004728F8" w:rsidDel="00A41513" w:rsidRDefault="0022383D" w:rsidP="00A41513">
            <w:pPr>
              <w:spacing w:after="0" w:line="360" w:lineRule="auto"/>
              <w:rPr>
                <w:del w:id="371" w:author="Cami Tiffin" w:date="2024-08-08T10:48:00Z"/>
                <w:rFonts w:ascii="Roboto" w:hAnsi="Roboto"/>
                <w:b/>
                <w:color w:val="FFFFFF" w:themeColor="background1"/>
                <w:sz w:val="20"/>
                <w:szCs w:val="20"/>
              </w:rPr>
              <w:pPrChange w:id="372" w:author="Cami Tiffin" w:date="2024-08-08T10:48:00Z">
                <w:pPr>
                  <w:spacing w:after="0" w:line="240" w:lineRule="auto"/>
                </w:pPr>
              </w:pPrChange>
            </w:pPr>
            <w:del w:id="373" w:author="Cami Tiffin" w:date="2024-08-08T10:48:00Z">
              <w:r w:rsidRPr="004728F8" w:rsidDel="00A41513">
                <w:rPr>
                  <w:rFonts w:ascii="Roboto" w:hAnsi="Roboto"/>
                  <w:b/>
                  <w:color w:val="FFFFFF" w:themeColor="background1"/>
                  <w:sz w:val="20"/>
                  <w:szCs w:val="20"/>
                </w:rPr>
                <w:delText>Building Permit</w:delText>
              </w:r>
            </w:del>
          </w:p>
        </w:tc>
        <w:tc>
          <w:tcPr>
            <w:tcW w:w="1701" w:type="dxa"/>
            <w:shd w:val="clear" w:color="auto" w:fill="92D050"/>
          </w:tcPr>
          <w:p w14:paraId="0C82943F" w14:textId="4C65CB2F" w:rsidR="0022383D" w:rsidRPr="004728F8" w:rsidDel="00A41513" w:rsidRDefault="0022383D" w:rsidP="00A41513">
            <w:pPr>
              <w:spacing w:after="0" w:line="360" w:lineRule="auto"/>
              <w:rPr>
                <w:del w:id="374" w:author="Cami Tiffin" w:date="2024-08-08T10:48:00Z"/>
                <w:rFonts w:ascii="Roboto" w:hAnsi="Roboto"/>
                <w:b/>
                <w:color w:val="FFFFFF" w:themeColor="background1"/>
                <w:sz w:val="20"/>
                <w:szCs w:val="20"/>
              </w:rPr>
              <w:pPrChange w:id="375" w:author="Cami Tiffin" w:date="2024-08-08T10:48:00Z">
                <w:pPr>
                  <w:spacing w:after="0" w:line="240" w:lineRule="auto"/>
                </w:pPr>
              </w:pPrChange>
            </w:pPr>
            <w:del w:id="376" w:author="Cami Tiffin" w:date="2024-08-08T10:48:00Z">
              <w:r w:rsidRPr="004728F8" w:rsidDel="00A41513">
                <w:rPr>
                  <w:rFonts w:ascii="Roboto" w:hAnsi="Roboto"/>
                  <w:b/>
                  <w:color w:val="FFFFFF" w:themeColor="background1"/>
                  <w:sz w:val="20"/>
                  <w:szCs w:val="20"/>
                </w:rPr>
                <w:delText>99% Drawings</w:delText>
              </w:r>
            </w:del>
          </w:p>
          <w:p w14:paraId="5F4E2037" w14:textId="7830B55E" w:rsidR="0022383D" w:rsidRPr="004728F8" w:rsidDel="00A41513" w:rsidRDefault="0022383D" w:rsidP="00A41513">
            <w:pPr>
              <w:spacing w:after="0" w:line="360" w:lineRule="auto"/>
              <w:rPr>
                <w:del w:id="377" w:author="Cami Tiffin" w:date="2024-08-08T10:48:00Z"/>
                <w:rFonts w:ascii="Roboto" w:hAnsi="Roboto"/>
                <w:b/>
                <w:color w:val="FFFFFF" w:themeColor="background1"/>
                <w:sz w:val="20"/>
                <w:szCs w:val="20"/>
              </w:rPr>
              <w:pPrChange w:id="378" w:author="Cami Tiffin" w:date="2024-08-08T10:48:00Z">
                <w:pPr>
                  <w:spacing w:after="0" w:line="240" w:lineRule="auto"/>
                </w:pPr>
              </w:pPrChange>
            </w:pPr>
          </w:p>
          <w:p w14:paraId="66336756" w14:textId="58B56233" w:rsidR="0022383D" w:rsidRPr="004728F8" w:rsidDel="00A41513" w:rsidRDefault="0022383D" w:rsidP="00A41513">
            <w:pPr>
              <w:spacing w:after="0" w:line="360" w:lineRule="auto"/>
              <w:rPr>
                <w:del w:id="379" w:author="Cami Tiffin" w:date="2024-08-08T10:48:00Z"/>
                <w:rFonts w:ascii="Roboto" w:hAnsi="Roboto"/>
                <w:b/>
                <w:color w:val="FFFFFF" w:themeColor="background1"/>
                <w:sz w:val="20"/>
                <w:szCs w:val="20"/>
              </w:rPr>
              <w:pPrChange w:id="380" w:author="Cami Tiffin" w:date="2024-08-08T10:48:00Z">
                <w:pPr>
                  <w:spacing w:after="0" w:line="240" w:lineRule="auto"/>
                </w:pPr>
              </w:pPrChange>
            </w:pPr>
            <w:del w:id="381" w:author="Cami Tiffin" w:date="2024-08-08T10:48:00Z">
              <w:r w:rsidRPr="004728F8" w:rsidDel="00A41513">
                <w:rPr>
                  <w:rFonts w:ascii="Roboto" w:hAnsi="Roboto"/>
                  <w:b/>
                  <w:color w:val="FFFFFF" w:themeColor="background1"/>
                  <w:sz w:val="20"/>
                  <w:szCs w:val="20"/>
                </w:rPr>
                <w:delText>Tender Sub Trades</w:delText>
              </w:r>
            </w:del>
          </w:p>
        </w:tc>
        <w:tc>
          <w:tcPr>
            <w:tcW w:w="1560" w:type="dxa"/>
            <w:shd w:val="clear" w:color="auto" w:fill="FFD966"/>
          </w:tcPr>
          <w:p w14:paraId="6764CF7E" w14:textId="2AEA957A" w:rsidR="0022383D" w:rsidRPr="004728F8" w:rsidDel="00A41513" w:rsidRDefault="0022383D" w:rsidP="00A41513">
            <w:pPr>
              <w:spacing w:after="0" w:line="360" w:lineRule="auto"/>
              <w:rPr>
                <w:del w:id="382" w:author="Cami Tiffin" w:date="2024-08-08T10:48:00Z"/>
                <w:rFonts w:ascii="Roboto" w:hAnsi="Roboto"/>
                <w:b/>
                <w:color w:val="FFFFFF" w:themeColor="background1"/>
                <w:sz w:val="20"/>
                <w:szCs w:val="20"/>
              </w:rPr>
              <w:pPrChange w:id="383" w:author="Cami Tiffin" w:date="2024-08-08T10:48:00Z">
                <w:pPr>
                  <w:spacing w:after="0" w:line="240" w:lineRule="auto"/>
                </w:pPr>
              </w:pPrChange>
            </w:pPr>
            <w:del w:id="384" w:author="Cami Tiffin" w:date="2024-08-08T10:48:00Z">
              <w:r w:rsidRPr="004728F8" w:rsidDel="00A41513">
                <w:rPr>
                  <w:rFonts w:ascii="Roboto" w:hAnsi="Roboto"/>
                  <w:b/>
                  <w:color w:val="FFFFFF" w:themeColor="background1"/>
                  <w:sz w:val="20"/>
                  <w:szCs w:val="20"/>
                </w:rPr>
                <w:delText>Demolition</w:delText>
              </w:r>
            </w:del>
          </w:p>
          <w:p w14:paraId="7CC5779A" w14:textId="04752BEF" w:rsidR="0022383D" w:rsidRPr="004728F8" w:rsidDel="00A41513" w:rsidRDefault="0022383D" w:rsidP="00A41513">
            <w:pPr>
              <w:spacing w:after="0" w:line="360" w:lineRule="auto"/>
              <w:rPr>
                <w:del w:id="385" w:author="Cami Tiffin" w:date="2024-08-08T10:48:00Z"/>
                <w:rFonts w:ascii="Roboto" w:hAnsi="Roboto"/>
                <w:b/>
                <w:color w:val="FFFFFF" w:themeColor="background1"/>
                <w:sz w:val="20"/>
                <w:szCs w:val="20"/>
              </w:rPr>
              <w:pPrChange w:id="386" w:author="Cami Tiffin" w:date="2024-08-08T10:48:00Z">
                <w:pPr>
                  <w:spacing w:after="0" w:line="240" w:lineRule="auto"/>
                </w:pPr>
              </w:pPrChange>
            </w:pPr>
          </w:p>
          <w:p w14:paraId="5D104693" w14:textId="47CE52F6" w:rsidR="0022383D" w:rsidRPr="004728F8" w:rsidDel="00A41513" w:rsidRDefault="0022383D" w:rsidP="00A41513">
            <w:pPr>
              <w:spacing w:after="0" w:line="360" w:lineRule="auto"/>
              <w:rPr>
                <w:del w:id="387" w:author="Cami Tiffin" w:date="2024-08-08T10:48:00Z"/>
                <w:rFonts w:ascii="Roboto" w:hAnsi="Roboto"/>
                <w:b/>
                <w:color w:val="FFFFFF" w:themeColor="background1"/>
                <w:sz w:val="20"/>
                <w:szCs w:val="20"/>
              </w:rPr>
              <w:pPrChange w:id="388" w:author="Cami Tiffin" w:date="2024-08-08T10:48:00Z">
                <w:pPr>
                  <w:spacing w:after="0" w:line="240" w:lineRule="auto"/>
                </w:pPr>
              </w:pPrChange>
            </w:pPr>
            <w:del w:id="389" w:author="Cami Tiffin" w:date="2024-08-08T10:48:00Z">
              <w:r w:rsidRPr="004728F8" w:rsidDel="00A41513">
                <w:rPr>
                  <w:rFonts w:ascii="Roboto" w:hAnsi="Roboto"/>
                  <w:b/>
                  <w:color w:val="FFFFFF" w:themeColor="background1"/>
                  <w:sz w:val="20"/>
                  <w:szCs w:val="20"/>
                </w:rPr>
                <w:delText>Construction Start</w:delText>
              </w:r>
            </w:del>
          </w:p>
        </w:tc>
        <w:tc>
          <w:tcPr>
            <w:tcW w:w="1559" w:type="dxa"/>
            <w:shd w:val="clear" w:color="auto" w:fill="FFC000"/>
          </w:tcPr>
          <w:p w14:paraId="058D4A0D" w14:textId="3CF0D5C8" w:rsidR="0022383D" w:rsidRPr="004728F8" w:rsidDel="00A41513" w:rsidRDefault="0022383D" w:rsidP="00A41513">
            <w:pPr>
              <w:spacing w:after="0" w:line="360" w:lineRule="auto"/>
              <w:rPr>
                <w:del w:id="390" w:author="Cami Tiffin" w:date="2024-08-08T10:48:00Z"/>
                <w:rFonts w:ascii="Roboto" w:hAnsi="Roboto"/>
                <w:b/>
                <w:color w:val="FFFFFF" w:themeColor="background1"/>
                <w:sz w:val="20"/>
                <w:szCs w:val="20"/>
              </w:rPr>
              <w:pPrChange w:id="391" w:author="Cami Tiffin" w:date="2024-08-08T10:48:00Z">
                <w:pPr>
                  <w:spacing w:after="0" w:line="240" w:lineRule="auto"/>
                </w:pPr>
              </w:pPrChange>
            </w:pPr>
            <w:del w:id="392" w:author="Cami Tiffin" w:date="2024-08-08T10:48:00Z">
              <w:r w:rsidRPr="004728F8" w:rsidDel="00A41513">
                <w:rPr>
                  <w:rFonts w:ascii="Roboto" w:hAnsi="Roboto"/>
                  <w:b/>
                  <w:color w:val="FFFFFF" w:themeColor="background1"/>
                  <w:sz w:val="20"/>
                  <w:szCs w:val="20"/>
                </w:rPr>
                <w:delText>Construction Period</w:delText>
              </w:r>
            </w:del>
          </w:p>
        </w:tc>
        <w:tc>
          <w:tcPr>
            <w:tcW w:w="1564" w:type="dxa"/>
            <w:shd w:val="clear" w:color="auto" w:fill="FFD966"/>
          </w:tcPr>
          <w:p w14:paraId="222EC3EF" w14:textId="6704375E" w:rsidR="0022383D" w:rsidDel="00A41513" w:rsidRDefault="0022383D" w:rsidP="00A41513">
            <w:pPr>
              <w:spacing w:after="0" w:line="360" w:lineRule="auto"/>
              <w:rPr>
                <w:ins w:id="393" w:author="Warren Vibert-Adams" w:date="2024-08-06T10:45:00Z"/>
                <w:del w:id="394" w:author="Cami Tiffin" w:date="2024-08-08T10:48:00Z"/>
                <w:rFonts w:ascii="Roboto" w:hAnsi="Roboto"/>
                <w:b/>
                <w:color w:val="FFFFFF" w:themeColor="background1"/>
                <w:sz w:val="20"/>
                <w:szCs w:val="20"/>
              </w:rPr>
              <w:pPrChange w:id="395" w:author="Cami Tiffin" w:date="2024-08-08T10:48:00Z">
                <w:pPr>
                  <w:spacing w:after="0" w:line="240" w:lineRule="auto"/>
                </w:pPr>
              </w:pPrChange>
            </w:pPr>
            <w:del w:id="396" w:author="Cami Tiffin" w:date="2024-08-08T10:48:00Z">
              <w:r w:rsidRPr="004728F8" w:rsidDel="00A41513">
                <w:rPr>
                  <w:rFonts w:ascii="Roboto" w:hAnsi="Roboto"/>
                  <w:b/>
                  <w:color w:val="FFFFFF" w:themeColor="background1"/>
                  <w:sz w:val="20"/>
                  <w:szCs w:val="20"/>
                </w:rPr>
                <w:delText>Construction End</w:delText>
              </w:r>
            </w:del>
          </w:p>
          <w:p w14:paraId="54706AAA" w14:textId="27CCF0AF" w:rsidR="006C647D" w:rsidRPr="006C647D" w:rsidDel="00A41513" w:rsidRDefault="006C647D" w:rsidP="00A41513">
            <w:pPr>
              <w:spacing w:after="0" w:line="360" w:lineRule="auto"/>
              <w:rPr>
                <w:del w:id="397" w:author="Cami Tiffin" w:date="2024-08-08T10:48:00Z"/>
                <w:rFonts w:ascii="Roboto" w:hAnsi="Roboto"/>
                <w:sz w:val="20"/>
                <w:szCs w:val="20"/>
                <w:rPrChange w:id="398" w:author="Warren Vibert-Adams" w:date="2024-08-06T10:45:00Z">
                  <w:rPr>
                    <w:del w:id="399" w:author="Cami Tiffin" w:date="2024-08-08T10:48:00Z"/>
                    <w:rFonts w:ascii="Roboto" w:hAnsi="Roboto"/>
                    <w:b/>
                    <w:color w:val="FFFFFF" w:themeColor="background1"/>
                    <w:sz w:val="20"/>
                    <w:szCs w:val="20"/>
                  </w:rPr>
                </w:rPrChange>
              </w:rPr>
              <w:pPrChange w:id="400" w:author="Cami Tiffin" w:date="2024-08-08T10:48:00Z">
                <w:pPr>
                  <w:spacing w:after="0" w:line="240" w:lineRule="auto"/>
                </w:pPr>
              </w:pPrChange>
            </w:pPr>
          </w:p>
        </w:tc>
        <w:tc>
          <w:tcPr>
            <w:tcW w:w="1576" w:type="dxa"/>
            <w:shd w:val="clear" w:color="auto" w:fill="00B0F0"/>
          </w:tcPr>
          <w:p w14:paraId="77B8DFDC" w14:textId="5FE04635" w:rsidR="0022383D" w:rsidRPr="004728F8" w:rsidDel="00A41513" w:rsidRDefault="0022383D" w:rsidP="00A41513">
            <w:pPr>
              <w:spacing w:after="0" w:line="360" w:lineRule="auto"/>
              <w:rPr>
                <w:del w:id="401" w:author="Cami Tiffin" w:date="2024-08-08T10:48:00Z"/>
                <w:rFonts w:ascii="Roboto" w:hAnsi="Roboto"/>
                <w:b/>
                <w:color w:val="FFFFFF" w:themeColor="background1"/>
                <w:sz w:val="20"/>
                <w:szCs w:val="20"/>
              </w:rPr>
              <w:pPrChange w:id="402" w:author="Cami Tiffin" w:date="2024-08-08T10:48:00Z">
                <w:pPr>
                  <w:spacing w:after="0" w:line="240" w:lineRule="auto"/>
                </w:pPr>
              </w:pPrChange>
            </w:pPr>
            <w:del w:id="403" w:author="Cami Tiffin" w:date="2024-08-08T10:48:00Z">
              <w:r w:rsidRPr="004728F8" w:rsidDel="00A41513">
                <w:rPr>
                  <w:rFonts w:ascii="Roboto" w:hAnsi="Roboto"/>
                  <w:b/>
                  <w:color w:val="FFFFFF" w:themeColor="background1"/>
                  <w:sz w:val="20"/>
                  <w:szCs w:val="20"/>
                </w:rPr>
                <w:delText>Targeted Occupancy</w:delText>
              </w:r>
            </w:del>
          </w:p>
        </w:tc>
      </w:tr>
    </w:tbl>
    <w:p w14:paraId="55BB306B" w14:textId="1F0EC22A" w:rsidR="00F90FF0" w:rsidRPr="004864C3" w:rsidDel="00A41513" w:rsidRDefault="00F90FF0" w:rsidP="00A41513">
      <w:pPr>
        <w:spacing w:after="0" w:line="360" w:lineRule="auto"/>
        <w:rPr>
          <w:del w:id="404" w:author="Cami Tiffin" w:date="2024-08-08T10:48:00Z"/>
          <w:rFonts w:ascii="Roboto" w:hAnsi="Roboto" w:cs="Arial"/>
          <w:sz w:val="20"/>
          <w:szCs w:val="20"/>
        </w:rPr>
        <w:pPrChange w:id="405" w:author="Cami Tiffin" w:date="2024-08-08T10:48:00Z">
          <w:pPr>
            <w:spacing w:after="0" w:line="276" w:lineRule="auto"/>
          </w:pPr>
        </w:pPrChange>
      </w:pPr>
    </w:p>
    <w:p w14:paraId="472BD494" w14:textId="4CA9E6E5" w:rsidR="004864C3" w:rsidRPr="0064525D" w:rsidDel="00A41513" w:rsidRDefault="004864C3" w:rsidP="00A41513">
      <w:pPr>
        <w:spacing w:after="0" w:line="360" w:lineRule="auto"/>
        <w:rPr>
          <w:del w:id="406" w:author="Cami Tiffin" w:date="2024-08-08T10:48:00Z"/>
          <w:rFonts w:ascii="Roboto" w:hAnsi="Roboto"/>
          <w:b/>
          <w:sz w:val="20"/>
          <w:szCs w:val="20"/>
          <w:u w:val="single"/>
        </w:rPr>
        <w:pPrChange w:id="407" w:author="Cami Tiffin" w:date="2024-08-08T10:48:00Z">
          <w:pPr>
            <w:spacing w:after="0" w:line="276" w:lineRule="auto"/>
          </w:pPr>
        </w:pPrChange>
      </w:pPr>
      <w:del w:id="408" w:author="Cami Tiffin" w:date="2024-08-08T10:48:00Z">
        <w:r w:rsidRPr="0064525D" w:rsidDel="00A41513">
          <w:rPr>
            <w:rFonts w:ascii="Roboto" w:hAnsi="Roboto"/>
            <w:b/>
            <w:sz w:val="20"/>
            <w:szCs w:val="20"/>
            <w:u w:val="single"/>
          </w:rPr>
          <w:delText>Upcoming Highlighted Activities</w:delText>
        </w:r>
      </w:del>
    </w:p>
    <w:p w14:paraId="778714E5" w14:textId="351F8114" w:rsidR="004864C3" w:rsidDel="00A41513" w:rsidRDefault="004864C3" w:rsidP="00A41513">
      <w:pPr>
        <w:spacing w:after="0" w:line="360" w:lineRule="auto"/>
        <w:rPr>
          <w:del w:id="409" w:author="Cami Tiffin" w:date="2024-08-08T10:48:00Z"/>
          <w:rFonts w:ascii="Roboto" w:hAnsi="Roboto"/>
          <w:bCs/>
          <w:sz w:val="20"/>
          <w:szCs w:val="20"/>
        </w:rPr>
        <w:pPrChange w:id="410" w:author="Cami Tiffin" w:date="2024-08-08T10:48:00Z">
          <w:pPr>
            <w:pStyle w:val="ListParagraph"/>
            <w:numPr>
              <w:numId w:val="33"/>
            </w:numPr>
            <w:spacing w:after="0" w:line="276" w:lineRule="auto"/>
            <w:ind w:left="360" w:hanging="360"/>
          </w:pPr>
        </w:pPrChange>
      </w:pPr>
      <w:del w:id="411" w:author="Cami Tiffin" w:date="2024-08-08T10:48:00Z">
        <w:r w:rsidRPr="00DB3620" w:rsidDel="00A41513">
          <w:rPr>
            <w:rFonts w:ascii="Roboto" w:hAnsi="Roboto"/>
            <w:bCs/>
            <w:sz w:val="20"/>
            <w:szCs w:val="20"/>
          </w:rPr>
          <w:delText>Acquiring Demolition and Building Permit from the City of Ottawa</w:delText>
        </w:r>
      </w:del>
    </w:p>
    <w:p w14:paraId="14397AF2" w14:textId="0243ED00" w:rsidR="004864C3" w:rsidDel="00A41513" w:rsidRDefault="004864C3" w:rsidP="00A41513">
      <w:pPr>
        <w:spacing w:after="0" w:line="360" w:lineRule="auto"/>
        <w:rPr>
          <w:del w:id="412" w:author="Cami Tiffin" w:date="2024-08-08T10:48:00Z"/>
          <w:rFonts w:ascii="Roboto" w:hAnsi="Roboto"/>
          <w:bCs/>
          <w:sz w:val="20"/>
          <w:szCs w:val="20"/>
        </w:rPr>
        <w:pPrChange w:id="413" w:author="Cami Tiffin" w:date="2024-08-08T10:48:00Z">
          <w:pPr>
            <w:pStyle w:val="ListParagraph"/>
            <w:numPr>
              <w:numId w:val="33"/>
            </w:numPr>
            <w:spacing w:after="0" w:line="276" w:lineRule="auto"/>
            <w:ind w:left="360" w:hanging="360"/>
          </w:pPr>
        </w:pPrChange>
      </w:pPr>
      <w:del w:id="414" w:author="Cami Tiffin" w:date="2024-08-08T10:48:00Z">
        <w:r w:rsidRPr="00DB3620" w:rsidDel="00A41513">
          <w:rPr>
            <w:rFonts w:ascii="Roboto" w:hAnsi="Roboto"/>
            <w:bCs/>
            <w:sz w:val="20"/>
            <w:szCs w:val="20"/>
          </w:rPr>
          <w:delText>Acquiring Class B Construction Estimate</w:delText>
        </w:r>
      </w:del>
    </w:p>
    <w:p w14:paraId="7C2E6329" w14:textId="115CF8D8" w:rsidR="004864C3" w:rsidDel="00A41513" w:rsidRDefault="004864C3" w:rsidP="00A41513">
      <w:pPr>
        <w:spacing w:after="0" w:line="360" w:lineRule="auto"/>
        <w:rPr>
          <w:del w:id="415" w:author="Cami Tiffin" w:date="2024-08-08T10:48:00Z"/>
          <w:rFonts w:ascii="Roboto" w:hAnsi="Roboto"/>
          <w:bCs/>
          <w:sz w:val="20"/>
          <w:szCs w:val="20"/>
        </w:rPr>
        <w:pPrChange w:id="416" w:author="Cami Tiffin" w:date="2024-08-08T10:48:00Z">
          <w:pPr>
            <w:pStyle w:val="ListParagraph"/>
            <w:numPr>
              <w:numId w:val="33"/>
            </w:numPr>
            <w:spacing w:after="0" w:line="276" w:lineRule="auto"/>
            <w:ind w:left="360" w:hanging="360"/>
          </w:pPr>
        </w:pPrChange>
      </w:pPr>
      <w:del w:id="417" w:author="Cami Tiffin" w:date="2024-08-08T10:48:00Z">
        <w:r w:rsidRPr="00DB3620" w:rsidDel="00A41513">
          <w:rPr>
            <w:rFonts w:ascii="Roboto" w:hAnsi="Roboto"/>
            <w:bCs/>
            <w:sz w:val="20"/>
            <w:szCs w:val="20"/>
          </w:rPr>
          <w:delText>Submitting Application to CMHC AHF</w:delText>
        </w:r>
      </w:del>
    </w:p>
    <w:p w14:paraId="1A9F2684" w14:textId="77E4EFD4" w:rsidR="004864C3" w:rsidRPr="00DB3620" w:rsidDel="00A41513" w:rsidRDefault="004864C3" w:rsidP="00A41513">
      <w:pPr>
        <w:spacing w:after="0" w:line="360" w:lineRule="auto"/>
        <w:rPr>
          <w:del w:id="418" w:author="Cami Tiffin" w:date="2024-08-08T10:48:00Z"/>
          <w:rFonts w:ascii="Roboto" w:hAnsi="Roboto"/>
          <w:bCs/>
          <w:sz w:val="20"/>
          <w:szCs w:val="20"/>
        </w:rPr>
        <w:pPrChange w:id="419" w:author="Cami Tiffin" w:date="2024-08-08T10:48:00Z">
          <w:pPr>
            <w:pStyle w:val="ListParagraph"/>
            <w:numPr>
              <w:numId w:val="33"/>
            </w:numPr>
            <w:spacing w:after="0" w:line="276" w:lineRule="auto"/>
            <w:ind w:left="360" w:hanging="360"/>
          </w:pPr>
        </w:pPrChange>
      </w:pPr>
      <w:del w:id="420" w:author="Cami Tiffin" w:date="2024-08-08T10:48:00Z">
        <w:r w:rsidRPr="00DB3620" w:rsidDel="00A41513">
          <w:rPr>
            <w:rFonts w:ascii="Roboto" w:hAnsi="Roboto"/>
            <w:bCs/>
            <w:sz w:val="20"/>
            <w:szCs w:val="20"/>
          </w:rPr>
          <w:delText>Signing Agreement for City of Ottawa HAF</w:delText>
        </w:r>
      </w:del>
    </w:p>
    <w:p w14:paraId="0868500D" w14:textId="24D195F9" w:rsidR="004864C3" w:rsidDel="00A41513" w:rsidRDefault="004864C3" w:rsidP="00A41513">
      <w:pPr>
        <w:spacing w:after="0" w:line="360" w:lineRule="auto"/>
        <w:rPr>
          <w:del w:id="421" w:author="Cami Tiffin" w:date="2024-08-08T10:48:00Z"/>
          <w:rFonts w:ascii="Roboto" w:hAnsi="Roboto"/>
          <w:b/>
          <w:color w:val="000000" w:themeColor="text1"/>
          <w:sz w:val="20"/>
          <w:szCs w:val="20"/>
          <w:u w:val="single"/>
        </w:rPr>
        <w:pPrChange w:id="422" w:author="Cami Tiffin" w:date="2024-08-08T10:48:00Z">
          <w:pPr>
            <w:spacing w:after="0" w:line="276" w:lineRule="auto"/>
            <w:jc w:val="both"/>
          </w:pPr>
        </w:pPrChange>
      </w:pPr>
    </w:p>
    <w:p w14:paraId="649E7D2A" w14:textId="3950DFFE" w:rsidR="00F627CA" w:rsidRPr="00453F2A" w:rsidDel="00A41513" w:rsidRDefault="00F627CA" w:rsidP="00A41513">
      <w:pPr>
        <w:spacing w:after="0" w:line="360" w:lineRule="auto"/>
        <w:rPr>
          <w:del w:id="423" w:author="Cami Tiffin" w:date="2024-08-08T10:48:00Z"/>
          <w:rFonts w:ascii="Roboto" w:hAnsi="Roboto"/>
          <w:b/>
          <w:color w:val="000000" w:themeColor="text1"/>
          <w:sz w:val="20"/>
          <w:szCs w:val="20"/>
          <w:u w:val="single"/>
        </w:rPr>
        <w:pPrChange w:id="424" w:author="Cami Tiffin" w:date="2024-08-08T10:48:00Z">
          <w:pPr>
            <w:spacing w:after="0" w:line="276" w:lineRule="auto"/>
            <w:jc w:val="both"/>
          </w:pPr>
        </w:pPrChange>
      </w:pPr>
      <w:del w:id="425" w:author="Cami Tiffin" w:date="2024-08-08T10:48:00Z">
        <w:r w:rsidRPr="00453F2A" w:rsidDel="00A41513">
          <w:rPr>
            <w:rFonts w:ascii="Roboto" w:hAnsi="Roboto"/>
            <w:b/>
            <w:color w:val="000000" w:themeColor="text1"/>
            <w:sz w:val="20"/>
            <w:szCs w:val="20"/>
            <w:u w:val="single"/>
          </w:rPr>
          <w:delText xml:space="preserve">Required City Approvals </w:delText>
        </w:r>
      </w:del>
    </w:p>
    <w:p w14:paraId="1163E26B" w14:textId="2CE6423E" w:rsidR="00F627CA" w:rsidRPr="00DB3620" w:rsidDel="00A41513" w:rsidRDefault="00F627CA" w:rsidP="00A41513">
      <w:pPr>
        <w:spacing w:after="0" w:line="360" w:lineRule="auto"/>
        <w:rPr>
          <w:del w:id="426" w:author="Cami Tiffin" w:date="2024-08-08T10:48:00Z"/>
          <w:rFonts w:ascii="Roboto" w:hAnsi="Roboto"/>
          <w:sz w:val="20"/>
          <w:szCs w:val="20"/>
        </w:rPr>
        <w:pPrChange w:id="427" w:author="Cami Tiffin" w:date="2024-08-08T10:48:00Z">
          <w:pPr>
            <w:pStyle w:val="ListParagraph"/>
            <w:numPr>
              <w:numId w:val="33"/>
            </w:numPr>
            <w:spacing w:after="0" w:line="276" w:lineRule="auto"/>
            <w:ind w:left="360" w:hanging="360"/>
            <w:jc w:val="both"/>
          </w:pPr>
        </w:pPrChange>
      </w:pPr>
      <w:del w:id="428" w:author="Cami Tiffin" w:date="2024-08-08T10:48:00Z">
        <w:r w:rsidRPr="00DB3620" w:rsidDel="00A41513">
          <w:rPr>
            <w:rFonts w:ascii="Roboto" w:hAnsi="Roboto"/>
            <w:sz w:val="20"/>
            <w:szCs w:val="20"/>
          </w:rPr>
          <w:delText xml:space="preserve">Minor Variance </w:delText>
        </w:r>
        <w:r w:rsidR="00A81FCD" w:rsidRPr="00DB3620" w:rsidDel="00A41513">
          <w:rPr>
            <w:rFonts w:ascii="Roboto" w:hAnsi="Roboto"/>
            <w:sz w:val="20"/>
            <w:szCs w:val="20"/>
          </w:rPr>
          <w:delText xml:space="preserve">documentation </w:delText>
        </w:r>
        <w:r w:rsidR="00A85FB0" w:rsidRPr="00DB3620" w:rsidDel="00A41513">
          <w:rPr>
            <w:rFonts w:ascii="Roboto" w:hAnsi="Roboto"/>
            <w:sz w:val="20"/>
            <w:szCs w:val="20"/>
          </w:rPr>
          <w:delText>has been</w:delText>
        </w:r>
        <w:r w:rsidR="00A81FCD" w:rsidRPr="00DB3620" w:rsidDel="00A41513">
          <w:rPr>
            <w:rFonts w:ascii="Roboto" w:hAnsi="Roboto"/>
            <w:sz w:val="20"/>
            <w:szCs w:val="20"/>
          </w:rPr>
          <w:delText xml:space="preserve"> received;</w:delText>
        </w:r>
      </w:del>
    </w:p>
    <w:p w14:paraId="3FF1CEC8" w14:textId="28E44D3E" w:rsidR="00F627CA" w:rsidRPr="00DB3620" w:rsidDel="00A41513" w:rsidRDefault="00F627CA" w:rsidP="00A41513">
      <w:pPr>
        <w:spacing w:after="0" w:line="360" w:lineRule="auto"/>
        <w:rPr>
          <w:del w:id="429" w:author="Cami Tiffin" w:date="2024-08-08T10:48:00Z"/>
          <w:rFonts w:ascii="Roboto" w:hAnsi="Roboto"/>
          <w:sz w:val="20"/>
          <w:szCs w:val="20"/>
        </w:rPr>
        <w:pPrChange w:id="430" w:author="Cami Tiffin" w:date="2024-08-08T10:48:00Z">
          <w:pPr>
            <w:pStyle w:val="ListParagraph"/>
            <w:numPr>
              <w:numId w:val="33"/>
            </w:numPr>
            <w:spacing w:after="0" w:line="276" w:lineRule="auto"/>
            <w:ind w:left="360" w:hanging="360"/>
            <w:jc w:val="both"/>
          </w:pPr>
        </w:pPrChange>
      </w:pPr>
      <w:del w:id="431" w:author="Cami Tiffin" w:date="2024-08-08T10:48:00Z">
        <w:r w:rsidRPr="00DB3620" w:rsidDel="00A41513">
          <w:rPr>
            <w:rFonts w:ascii="Roboto" w:hAnsi="Roboto"/>
            <w:sz w:val="20"/>
            <w:szCs w:val="20"/>
          </w:rPr>
          <w:delText xml:space="preserve">A Signed Demolition Agreement is anticipated by </w:delText>
        </w:r>
        <w:r w:rsidR="00A81FCD" w:rsidRPr="00DB3620" w:rsidDel="00A41513">
          <w:rPr>
            <w:rFonts w:ascii="Roboto" w:hAnsi="Roboto"/>
            <w:sz w:val="20"/>
            <w:szCs w:val="20"/>
          </w:rPr>
          <w:delText>late-August</w:delText>
        </w:r>
        <w:r w:rsidRPr="00DB3620" w:rsidDel="00A41513">
          <w:rPr>
            <w:rFonts w:ascii="Roboto" w:hAnsi="Roboto"/>
            <w:sz w:val="20"/>
            <w:szCs w:val="20"/>
          </w:rPr>
          <w:delText>;</w:delText>
        </w:r>
      </w:del>
    </w:p>
    <w:p w14:paraId="3A969311" w14:textId="18D2C28C" w:rsidR="00F627CA" w:rsidRPr="00DB3620" w:rsidDel="00A41513" w:rsidRDefault="00F627CA" w:rsidP="00A41513">
      <w:pPr>
        <w:spacing w:after="0" w:line="360" w:lineRule="auto"/>
        <w:rPr>
          <w:del w:id="432" w:author="Cami Tiffin" w:date="2024-08-08T10:48:00Z"/>
          <w:rFonts w:ascii="Roboto" w:hAnsi="Roboto"/>
          <w:sz w:val="20"/>
          <w:szCs w:val="20"/>
        </w:rPr>
        <w:pPrChange w:id="433" w:author="Cami Tiffin" w:date="2024-08-08T10:48:00Z">
          <w:pPr>
            <w:pStyle w:val="ListParagraph"/>
            <w:numPr>
              <w:numId w:val="33"/>
            </w:numPr>
            <w:spacing w:after="0" w:line="276" w:lineRule="auto"/>
            <w:ind w:left="360" w:hanging="360"/>
            <w:jc w:val="both"/>
          </w:pPr>
        </w:pPrChange>
      </w:pPr>
      <w:del w:id="434" w:author="Cami Tiffin" w:date="2024-08-08T10:48:00Z">
        <w:r w:rsidRPr="00DB3620" w:rsidDel="00A41513">
          <w:rPr>
            <w:rFonts w:ascii="Roboto" w:hAnsi="Roboto"/>
            <w:sz w:val="20"/>
            <w:szCs w:val="20"/>
          </w:rPr>
          <w:delText>Demolition clearances are anticipated to be approved by</w:delText>
        </w:r>
        <w:r w:rsidR="00A81FCD" w:rsidRPr="00DB3620" w:rsidDel="00A41513">
          <w:rPr>
            <w:rFonts w:ascii="Roboto" w:hAnsi="Roboto"/>
            <w:sz w:val="20"/>
            <w:szCs w:val="20"/>
          </w:rPr>
          <w:delText xml:space="preserve"> early-September</w:delText>
        </w:r>
        <w:r w:rsidRPr="00DB3620" w:rsidDel="00A41513">
          <w:rPr>
            <w:rFonts w:ascii="Roboto" w:hAnsi="Roboto"/>
            <w:sz w:val="20"/>
            <w:szCs w:val="20"/>
          </w:rPr>
          <w:delText>;</w:delText>
        </w:r>
      </w:del>
    </w:p>
    <w:p w14:paraId="3D94C6CC" w14:textId="5D061692" w:rsidR="00F627CA" w:rsidRPr="00DB3620" w:rsidDel="00A41513" w:rsidRDefault="00F627CA" w:rsidP="00A41513">
      <w:pPr>
        <w:spacing w:after="0" w:line="360" w:lineRule="auto"/>
        <w:rPr>
          <w:del w:id="435" w:author="Cami Tiffin" w:date="2024-08-08T10:48:00Z"/>
          <w:rFonts w:ascii="Roboto" w:hAnsi="Roboto"/>
          <w:sz w:val="20"/>
          <w:szCs w:val="20"/>
        </w:rPr>
        <w:pPrChange w:id="436" w:author="Cami Tiffin" w:date="2024-08-08T10:48:00Z">
          <w:pPr>
            <w:pStyle w:val="ListParagraph"/>
            <w:numPr>
              <w:numId w:val="33"/>
            </w:numPr>
            <w:spacing w:after="0" w:line="276" w:lineRule="auto"/>
            <w:ind w:left="360" w:hanging="360"/>
            <w:jc w:val="both"/>
          </w:pPr>
        </w:pPrChange>
      </w:pPr>
      <w:del w:id="437" w:author="Cami Tiffin" w:date="2024-08-08T10:48:00Z">
        <w:r w:rsidRPr="00DB3620" w:rsidDel="00A41513">
          <w:rPr>
            <w:rFonts w:ascii="Roboto" w:hAnsi="Roboto"/>
            <w:sz w:val="20"/>
            <w:szCs w:val="20"/>
          </w:rPr>
          <w:delText xml:space="preserve">Site plan approval is anticipated </w:delText>
        </w:r>
        <w:commentRangeStart w:id="438"/>
        <w:r w:rsidRPr="00DB3620" w:rsidDel="00A41513">
          <w:rPr>
            <w:rFonts w:ascii="Roboto" w:hAnsi="Roboto"/>
            <w:sz w:val="20"/>
            <w:szCs w:val="20"/>
          </w:rPr>
          <w:delText>by</w:delText>
        </w:r>
        <w:commentRangeEnd w:id="438"/>
        <w:r w:rsidR="00C944D9" w:rsidDel="00A41513">
          <w:rPr>
            <w:rStyle w:val="CommentReference"/>
          </w:rPr>
          <w:commentReference w:id="438"/>
        </w:r>
        <w:r w:rsidRPr="00DB3620" w:rsidDel="00A41513">
          <w:rPr>
            <w:rFonts w:ascii="Roboto" w:hAnsi="Roboto"/>
            <w:sz w:val="20"/>
            <w:szCs w:val="20"/>
          </w:rPr>
          <w:delText xml:space="preserve"> fall;</w:delText>
        </w:r>
      </w:del>
    </w:p>
    <w:p w14:paraId="2CEFF5AC" w14:textId="3C0C281B" w:rsidR="00E449CF" w:rsidDel="00A41513" w:rsidRDefault="00F627CA" w:rsidP="00A41513">
      <w:pPr>
        <w:spacing w:after="0" w:line="360" w:lineRule="auto"/>
        <w:rPr>
          <w:del w:id="439" w:author="Cami Tiffin" w:date="2024-08-08T10:48:00Z"/>
          <w:rFonts w:ascii="Roboto" w:hAnsi="Roboto"/>
          <w:sz w:val="20"/>
          <w:szCs w:val="20"/>
        </w:rPr>
        <w:pPrChange w:id="440" w:author="Cami Tiffin" w:date="2024-08-08T10:48:00Z">
          <w:pPr>
            <w:pStyle w:val="ListParagraph"/>
            <w:numPr>
              <w:numId w:val="33"/>
            </w:numPr>
            <w:spacing w:after="0" w:line="276" w:lineRule="auto"/>
            <w:ind w:left="360" w:hanging="360"/>
            <w:jc w:val="both"/>
          </w:pPr>
        </w:pPrChange>
      </w:pPr>
      <w:del w:id="441" w:author="Cami Tiffin" w:date="2024-08-08T10:48:00Z">
        <w:r w:rsidRPr="00DB3620" w:rsidDel="00A41513">
          <w:rPr>
            <w:rFonts w:ascii="Roboto" w:hAnsi="Roboto"/>
            <w:sz w:val="20"/>
            <w:szCs w:val="20"/>
          </w:rPr>
          <w:delText xml:space="preserve">Issuance of a Building Permit is anticipated by </w:delText>
        </w:r>
        <w:r w:rsidR="00C25FF2" w:rsidRPr="00DB3620" w:rsidDel="00A41513">
          <w:rPr>
            <w:rFonts w:ascii="Roboto" w:hAnsi="Roboto"/>
            <w:sz w:val="20"/>
            <w:szCs w:val="20"/>
          </w:rPr>
          <w:delText>late September</w:delText>
        </w:r>
        <w:r w:rsidRPr="00DB3620" w:rsidDel="00A41513">
          <w:rPr>
            <w:rFonts w:ascii="Roboto" w:hAnsi="Roboto"/>
            <w:sz w:val="20"/>
            <w:szCs w:val="20"/>
          </w:rPr>
          <w:delText>;</w:delText>
        </w:r>
      </w:del>
    </w:p>
    <w:p w14:paraId="70EBD693" w14:textId="5574DEC3" w:rsidR="00E449CF" w:rsidRPr="00E449CF" w:rsidDel="00A41513" w:rsidRDefault="00E449CF" w:rsidP="00A41513">
      <w:pPr>
        <w:spacing w:after="0" w:line="360" w:lineRule="auto"/>
        <w:rPr>
          <w:del w:id="442" w:author="Cami Tiffin" w:date="2024-08-08T10:48:00Z"/>
          <w:rFonts w:ascii="Roboto" w:hAnsi="Roboto"/>
          <w:sz w:val="20"/>
          <w:szCs w:val="20"/>
        </w:rPr>
        <w:pPrChange w:id="443" w:author="Cami Tiffin" w:date="2024-08-08T10:48:00Z">
          <w:pPr>
            <w:pStyle w:val="ListParagraph"/>
            <w:spacing w:after="0" w:line="276" w:lineRule="auto"/>
            <w:ind w:left="360"/>
            <w:jc w:val="both"/>
          </w:pPr>
        </w:pPrChange>
      </w:pPr>
    </w:p>
    <w:p w14:paraId="04A68CE9" w14:textId="7F92B288" w:rsidR="00E449CF" w:rsidRPr="004728F8" w:rsidDel="00A41513" w:rsidRDefault="00E449CF" w:rsidP="004728F8">
      <w:pPr>
        <w:spacing w:after="0" w:line="276" w:lineRule="auto"/>
        <w:jc w:val="both"/>
        <w:rPr>
          <w:del w:id="444" w:author="Cami Tiffin" w:date="2024-08-08T10:48:00Z"/>
          <w:rFonts w:ascii="Roboto" w:hAnsi="Roboto"/>
          <w:b/>
          <w:color w:val="000000" w:themeColor="text1"/>
          <w:sz w:val="20"/>
          <w:szCs w:val="20"/>
          <w:u w:val="single"/>
        </w:rPr>
        <w:sectPr w:rsidR="00E449CF" w:rsidRPr="004728F8" w:rsidDel="00A41513" w:rsidSect="00F86EC0">
          <w:pgSz w:w="12240" w:h="15840"/>
          <w:pgMar w:top="720" w:right="720" w:bottom="720" w:left="720" w:header="432" w:footer="432" w:gutter="0"/>
          <w:cols w:space="708"/>
          <w:titlePg/>
          <w:docGrid w:linePitch="360"/>
        </w:sectPr>
      </w:pPr>
    </w:p>
    <w:p w14:paraId="0073E884" w14:textId="07748D19" w:rsidR="00C325E3" w:rsidRPr="007E3170" w:rsidDel="00A41513" w:rsidRDefault="00C325E3" w:rsidP="00C325E3">
      <w:pPr>
        <w:spacing w:after="0" w:line="360" w:lineRule="auto"/>
        <w:rPr>
          <w:del w:id="445" w:author="Cami Tiffin" w:date="2024-08-08T10:47:00Z"/>
          <w:rFonts w:ascii="Montserrat" w:hAnsi="Montserrat"/>
          <w:b/>
          <w:color w:val="386681"/>
          <w:sz w:val="28"/>
          <w:szCs w:val="28"/>
        </w:rPr>
      </w:pPr>
      <w:del w:id="446" w:author="Cami Tiffin" w:date="2024-08-08T10:47:00Z">
        <w:r w:rsidRPr="007E3170" w:rsidDel="00A41513">
          <w:rPr>
            <w:rFonts w:ascii="Montserrat" w:hAnsi="Montserrat"/>
            <w:b/>
            <w:color w:val="386681"/>
            <w:sz w:val="28"/>
            <w:szCs w:val="28"/>
          </w:rPr>
          <w:delText>Project Budget</w:delText>
        </w:r>
      </w:del>
    </w:p>
    <w:p w14:paraId="57411DDD" w14:textId="2FF5F599" w:rsidR="00420620" w:rsidDel="00A41513" w:rsidRDefault="00420620" w:rsidP="00A41513">
      <w:pPr>
        <w:spacing w:after="0" w:line="360" w:lineRule="auto"/>
        <w:rPr>
          <w:del w:id="447" w:author="Cami Tiffin" w:date="2024-08-08T10:48:00Z"/>
          <w:rFonts w:ascii="Roboto" w:hAnsi="Roboto"/>
          <w:sz w:val="20"/>
          <w:szCs w:val="20"/>
        </w:rPr>
        <w:pPrChange w:id="448" w:author="Cami Tiffin" w:date="2024-08-08T10:48:00Z">
          <w:pPr>
            <w:spacing w:after="0" w:line="360" w:lineRule="auto"/>
          </w:pPr>
        </w:pPrChange>
      </w:pPr>
      <w:bookmarkStart w:id="449" w:name="_Hlk173833880"/>
      <w:del w:id="450" w:author="Cami Tiffin" w:date="2024-08-08T10:47:00Z">
        <w:r w:rsidDel="00A41513">
          <w:rPr>
            <w:rFonts w:ascii="Roboto" w:hAnsi="Roboto" w:cs="Arial"/>
            <w:sz w:val="20"/>
            <w:szCs w:val="20"/>
          </w:rPr>
          <w:delText xml:space="preserve">Cavanagh recently provided a Class D estimate, based on the combined knowledge of the </w:delText>
        </w:r>
        <w:commentRangeStart w:id="451"/>
        <w:r w:rsidDel="00A41513">
          <w:rPr>
            <w:rFonts w:ascii="Roboto" w:hAnsi="Roboto" w:cs="Arial"/>
            <w:sz w:val="20"/>
            <w:szCs w:val="20"/>
          </w:rPr>
          <w:delText xml:space="preserve">most up-to-date architectural </w:delText>
        </w:r>
        <w:commentRangeEnd w:id="451"/>
        <w:r w:rsidR="00C944D9" w:rsidDel="00A41513">
          <w:rPr>
            <w:rStyle w:val="CommentReference"/>
          </w:rPr>
          <w:commentReference w:id="451"/>
        </w:r>
        <w:r w:rsidDel="00A41513">
          <w:rPr>
            <w:rFonts w:ascii="Roboto" w:hAnsi="Roboto" w:cs="Arial"/>
            <w:sz w:val="20"/>
            <w:szCs w:val="20"/>
          </w:rPr>
          <w:delText xml:space="preserve">drawings </w:delText>
        </w:r>
      </w:del>
      <w:ins w:id="452" w:author="Warren Vibert-Adams" w:date="2024-08-06T10:49:00Z">
        <w:del w:id="453" w:author="Cami Tiffin" w:date="2024-08-08T10:47:00Z">
          <w:r w:rsidR="006C647D" w:rsidDel="00A41513">
            <w:rPr>
              <w:rFonts w:ascii="Roboto" w:hAnsi="Roboto" w:cs="Arial"/>
              <w:sz w:val="20"/>
              <w:szCs w:val="20"/>
            </w:rPr>
            <w:delText xml:space="preserve">that were prepared by Figurr </w:delText>
          </w:r>
        </w:del>
      </w:ins>
      <w:ins w:id="454" w:author="Warren Vibert-Adams" w:date="2024-08-06T10:50:00Z">
        <w:del w:id="455" w:author="Cami Tiffin" w:date="2024-08-08T10:47:00Z">
          <w:r w:rsidR="006C647D" w:rsidDel="00A41513">
            <w:rPr>
              <w:rFonts w:ascii="Roboto" w:hAnsi="Roboto" w:cs="Arial"/>
              <w:sz w:val="20"/>
              <w:szCs w:val="20"/>
            </w:rPr>
            <w:delText xml:space="preserve">around </w:delText>
          </w:r>
        </w:del>
      </w:ins>
      <w:ins w:id="456" w:author="Warren Vibert-Adams" w:date="2024-08-06T10:49:00Z">
        <w:del w:id="457" w:author="Cami Tiffin" w:date="2024-08-08T10:47:00Z">
          <w:r w:rsidR="006C647D" w:rsidDel="00A41513">
            <w:rPr>
              <w:rFonts w:ascii="Roboto" w:hAnsi="Roboto" w:cs="Arial"/>
              <w:sz w:val="20"/>
              <w:szCs w:val="20"/>
            </w:rPr>
            <w:delText>33% completion mark</w:delText>
          </w:r>
        </w:del>
      </w:ins>
      <w:del w:id="458" w:author="Cami Tiffin" w:date="2024-08-08T10:47:00Z">
        <w:r w:rsidDel="00A41513">
          <w:rPr>
            <w:rFonts w:ascii="Roboto" w:hAnsi="Roboto" w:cs="Arial"/>
            <w:sz w:val="20"/>
            <w:szCs w:val="20"/>
          </w:rPr>
          <w:delText>prepared by Figurr for the properties, industry standards for the costs of trades, and experience from similar projects in Cavanagh’s portfolio</w:delText>
        </w:r>
        <w:bookmarkEnd w:id="449"/>
        <w:r w:rsidDel="00A41513">
          <w:rPr>
            <w:rFonts w:ascii="Roboto" w:hAnsi="Roboto" w:cs="Arial"/>
            <w:sz w:val="20"/>
            <w:szCs w:val="20"/>
          </w:rPr>
          <w:delText xml:space="preserve">. The construction hard costs from the Class D estimate will inform the proforma modelling for both Carruthers and Armstrong at this stage of design development. A further analysis of the project </w:delText>
        </w:r>
      </w:del>
      <w:del w:id="459" w:author="Cami Tiffin" w:date="2024-08-08T10:48:00Z">
        <w:r w:rsidDel="00A41513">
          <w:rPr>
            <w:rFonts w:ascii="Roboto" w:hAnsi="Roboto" w:cs="Arial"/>
            <w:sz w:val="20"/>
            <w:szCs w:val="20"/>
          </w:rPr>
          <w:delText>financials will be provided once Cavanagh has provided a Class B estimate for review and integration. Cahdco will also engage in a value engineering process as Cavanagh progresses towards a Class B estimate.</w:delText>
        </w:r>
      </w:del>
    </w:p>
    <w:p w14:paraId="65599981" w14:textId="09DBCE58" w:rsidR="00394AE0" w:rsidRPr="00453F2A" w:rsidDel="00A41513" w:rsidRDefault="00394AE0" w:rsidP="00A41513">
      <w:pPr>
        <w:spacing w:after="0" w:line="360" w:lineRule="auto"/>
        <w:rPr>
          <w:del w:id="460" w:author="Cami Tiffin" w:date="2024-08-08T10:48:00Z"/>
          <w:rFonts w:ascii="Roboto" w:hAnsi="Roboto"/>
          <w:sz w:val="20"/>
          <w:szCs w:val="20"/>
        </w:rPr>
        <w:pPrChange w:id="461" w:author="Cami Tiffin" w:date="2024-08-08T10:48:00Z">
          <w:pPr>
            <w:spacing w:after="0" w:line="360" w:lineRule="auto"/>
          </w:pPr>
        </w:pPrChange>
      </w:pPr>
    </w:p>
    <w:p w14:paraId="29290FCC" w14:textId="7013BCA5" w:rsidR="00194797" w:rsidRPr="00C41BAE" w:rsidDel="00A41513" w:rsidRDefault="00194797" w:rsidP="00A41513">
      <w:pPr>
        <w:spacing w:after="0" w:line="360" w:lineRule="auto"/>
        <w:rPr>
          <w:del w:id="462" w:author="Cami Tiffin" w:date="2024-08-08T10:48:00Z"/>
          <w:rFonts w:ascii="Roboto" w:hAnsi="Roboto"/>
          <w:i/>
          <w:sz w:val="20"/>
          <w:szCs w:val="20"/>
        </w:rPr>
        <w:pPrChange w:id="463" w:author="Cami Tiffin" w:date="2024-08-08T10:48:00Z">
          <w:pPr>
            <w:spacing w:after="0" w:line="360" w:lineRule="auto"/>
          </w:pPr>
        </w:pPrChange>
      </w:pPr>
      <w:del w:id="464" w:author="Cami Tiffin" w:date="2024-08-08T10:48:00Z">
        <w:r w:rsidRPr="00C41BAE" w:rsidDel="00A41513">
          <w:rPr>
            <w:rFonts w:ascii="Roboto" w:hAnsi="Roboto"/>
            <w:i/>
            <w:sz w:val="20"/>
            <w:szCs w:val="20"/>
          </w:rPr>
          <w:delText xml:space="preserve">* Project Budget as of </w:delText>
        </w:r>
        <w:r w:rsidR="00745D5E" w:rsidRPr="00C41BAE" w:rsidDel="00A41513">
          <w:rPr>
            <w:rFonts w:ascii="Roboto" w:hAnsi="Roboto"/>
            <w:i/>
            <w:sz w:val="20"/>
            <w:szCs w:val="20"/>
          </w:rPr>
          <w:delText>July</w:delText>
        </w:r>
        <w:r w:rsidRPr="00C41BAE" w:rsidDel="00A41513">
          <w:rPr>
            <w:rFonts w:ascii="Roboto" w:hAnsi="Roboto"/>
            <w:i/>
            <w:sz w:val="20"/>
            <w:szCs w:val="20"/>
          </w:rPr>
          <w:delText xml:space="preserve"> 2024 with </w:delText>
        </w:r>
        <w:r w:rsidR="00861117" w:rsidRPr="00C41BAE" w:rsidDel="00A41513">
          <w:rPr>
            <w:rFonts w:ascii="Roboto" w:hAnsi="Roboto"/>
            <w:i/>
            <w:sz w:val="20"/>
            <w:szCs w:val="20"/>
          </w:rPr>
          <w:delText>4.37</w:delText>
        </w:r>
        <w:r w:rsidRPr="00C41BAE" w:rsidDel="00A41513">
          <w:rPr>
            <w:rFonts w:ascii="Roboto" w:hAnsi="Roboto"/>
            <w:i/>
            <w:sz w:val="20"/>
            <w:szCs w:val="20"/>
          </w:rPr>
          <w:delText>% CMHC mortgage</w:delText>
        </w:r>
        <w:r w:rsidR="00B3150D" w:rsidRPr="00C41BAE" w:rsidDel="00A41513">
          <w:rPr>
            <w:rFonts w:ascii="Roboto" w:hAnsi="Roboto"/>
            <w:i/>
            <w:sz w:val="20"/>
            <w:szCs w:val="20"/>
          </w:rPr>
          <w:delText>,</w:delText>
        </w:r>
        <w:r w:rsidRPr="00C41BAE" w:rsidDel="00A41513">
          <w:rPr>
            <w:rFonts w:ascii="Roboto" w:hAnsi="Roboto"/>
            <w:i/>
            <w:sz w:val="20"/>
            <w:szCs w:val="20"/>
          </w:rPr>
          <w:delText xml:space="preserve"> Cavanagh Class </w:delText>
        </w:r>
        <w:r w:rsidR="00A129EE" w:rsidRPr="00C41BAE" w:rsidDel="00A41513">
          <w:rPr>
            <w:rFonts w:ascii="Roboto" w:hAnsi="Roboto"/>
            <w:i/>
            <w:sz w:val="20"/>
            <w:szCs w:val="20"/>
          </w:rPr>
          <w:delText xml:space="preserve">D </w:delText>
        </w:r>
        <w:r w:rsidRPr="00C41BAE" w:rsidDel="00A41513">
          <w:rPr>
            <w:rFonts w:ascii="Roboto" w:hAnsi="Roboto"/>
            <w:i/>
            <w:sz w:val="20"/>
            <w:szCs w:val="20"/>
          </w:rPr>
          <w:delText>acquired</w:delText>
        </w:r>
        <w:r w:rsidR="00B3150D" w:rsidRPr="00C41BAE" w:rsidDel="00A41513">
          <w:rPr>
            <w:rFonts w:ascii="Roboto" w:hAnsi="Roboto"/>
            <w:i/>
            <w:sz w:val="20"/>
            <w:szCs w:val="20"/>
          </w:rPr>
          <w:delText xml:space="preserve"> and a 30% contingency</w:delText>
        </w:r>
        <w:r w:rsidRPr="00C41BAE" w:rsidDel="00A41513">
          <w:rPr>
            <w:rFonts w:ascii="Roboto" w:hAnsi="Roboto"/>
            <w:i/>
            <w:sz w:val="20"/>
            <w:szCs w:val="20"/>
          </w:rPr>
          <w:delText>.</w:delText>
        </w:r>
      </w:del>
    </w:p>
    <w:tbl>
      <w:tblPr>
        <w:tblW w:w="10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126"/>
        <w:gridCol w:w="4636"/>
      </w:tblGrid>
      <w:tr w:rsidR="00B80E88" w:rsidRPr="00CE368E" w:rsidDel="00A41513" w14:paraId="7200ADC0" w14:textId="53E89B98" w:rsidTr="007E3170">
        <w:trPr>
          <w:trHeight w:val="258"/>
          <w:del w:id="465" w:author="Cami Tiffin" w:date="2024-08-08T10:48:00Z"/>
        </w:trPr>
        <w:tc>
          <w:tcPr>
            <w:tcW w:w="3823" w:type="dxa"/>
            <w:shd w:val="clear" w:color="000000" w:fill="386681"/>
            <w:noWrap/>
            <w:vAlign w:val="center"/>
            <w:hideMark/>
          </w:tcPr>
          <w:p w14:paraId="5FD0F70B" w14:textId="6643300C" w:rsidR="00B80E88" w:rsidRPr="00B80E88" w:rsidDel="00A41513" w:rsidRDefault="00B80E88" w:rsidP="00A41513">
            <w:pPr>
              <w:spacing w:after="0" w:line="360" w:lineRule="auto"/>
              <w:rPr>
                <w:del w:id="466" w:author="Cami Tiffin" w:date="2024-08-08T10:48:00Z"/>
                <w:rFonts w:ascii="Roboto" w:eastAsia="Times New Roman" w:hAnsi="Roboto" w:cs="Times New Roman"/>
                <w:b/>
                <w:bCs/>
                <w:color w:val="FFFFFF"/>
                <w:sz w:val="20"/>
                <w:szCs w:val="20"/>
                <w:lang w:eastAsia="en-CA"/>
              </w:rPr>
              <w:pPrChange w:id="467" w:author="Cami Tiffin" w:date="2024-08-08T10:48:00Z">
                <w:pPr>
                  <w:spacing w:after="0" w:line="240" w:lineRule="auto"/>
                </w:pPr>
              </w:pPrChange>
            </w:pPr>
            <w:del w:id="468" w:author="Cami Tiffin" w:date="2024-08-08T10:48:00Z">
              <w:r w:rsidRPr="00B80E88" w:rsidDel="00A41513">
                <w:rPr>
                  <w:rFonts w:ascii="Roboto" w:eastAsia="Times New Roman" w:hAnsi="Roboto" w:cs="Times New Roman"/>
                  <w:b/>
                  <w:bCs/>
                  <w:color w:val="FFFFFF"/>
                  <w:sz w:val="20"/>
                  <w:szCs w:val="20"/>
                  <w:lang w:eastAsia="en-CA"/>
                </w:rPr>
                <w:delText>PROJECT COSTS</w:delText>
              </w:r>
            </w:del>
          </w:p>
        </w:tc>
        <w:tc>
          <w:tcPr>
            <w:tcW w:w="2126" w:type="dxa"/>
            <w:shd w:val="clear" w:color="000000" w:fill="386681"/>
            <w:noWrap/>
            <w:vAlign w:val="center"/>
            <w:hideMark/>
          </w:tcPr>
          <w:p w14:paraId="6EA25715" w14:textId="60D4B5A8" w:rsidR="00B80E88" w:rsidRPr="00B80E88" w:rsidDel="00A41513" w:rsidRDefault="00B80E88" w:rsidP="00A41513">
            <w:pPr>
              <w:spacing w:after="0" w:line="360" w:lineRule="auto"/>
              <w:rPr>
                <w:del w:id="469" w:author="Cami Tiffin" w:date="2024-08-08T10:48:00Z"/>
                <w:rFonts w:ascii="Roboto" w:eastAsia="Times New Roman" w:hAnsi="Roboto" w:cs="Times New Roman"/>
                <w:b/>
                <w:bCs/>
                <w:color w:val="FFFFFF"/>
                <w:sz w:val="20"/>
                <w:szCs w:val="20"/>
                <w:lang w:eastAsia="en-CA"/>
              </w:rPr>
              <w:pPrChange w:id="470" w:author="Cami Tiffin" w:date="2024-08-08T10:48:00Z">
                <w:pPr>
                  <w:spacing w:after="0" w:line="240" w:lineRule="auto"/>
                  <w:jc w:val="center"/>
                </w:pPr>
              </w:pPrChange>
            </w:pPr>
            <w:del w:id="471" w:author="Cami Tiffin" w:date="2024-08-08T10:48:00Z">
              <w:r w:rsidRPr="00B80E88" w:rsidDel="00A41513">
                <w:rPr>
                  <w:rFonts w:ascii="Roboto" w:eastAsia="Times New Roman" w:hAnsi="Roboto" w:cs="Times New Roman"/>
                  <w:b/>
                  <w:bCs/>
                  <w:color w:val="FFFFFF"/>
                  <w:sz w:val="20"/>
                  <w:szCs w:val="20"/>
                  <w:lang w:eastAsia="en-CA"/>
                </w:rPr>
                <w:delText>Total</w:delText>
              </w:r>
              <w:r w:rsidR="003B22DB" w:rsidDel="00A41513">
                <w:rPr>
                  <w:rFonts w:ascii="Roboto" w:eastAsia="Times New Roman" w:hAnsi="Roboto" w:cs="Times New Roman"/>
                  <w:b/>
                  <w:bCs/>
                  <w:color w:val="FFFFFF"/>
                  <w:sz w:val="20"/>
                  <w:szCs w:val="20"/>
                  <w:lang w:eastAsia="en-CA"/>
                </w:rPr>
                <w:delText xml:space="preserve"> – July 2024 D/D Benchmark</w:delText>
              </w:r>
            </w:del>
          </w:p>
        </w:tc>
        <w:tc>
          <w:tcPr>
            <w:tcW w:w="4636" w:type="dxa"/>
            <w:shd w:val="clear" w:color="000000" w:fill="386681"/>
            <w:noWrap/>
            <w:vAlign w:val="center"/>
            <w:hideMark/>
          </w:tcPr>
          <w:p w14:paraId="64F3A4A8" w14:textId="3A6871F5" w:rsidR="00B80E88" w:rsidRPr="00B80E88" w:rsidDel="00A41513" w:rsidRDefault="003B22DB" w:rsidP="00A41513">
            <w:pPr>
              <w:spacing w:after="0" w:line="360" w:lineRule="auto"/>
              <w:rPr>
                <w:del w:id="472" w:author="Cami Tiffin" w:date="2024-08-08T10:48:00Z"/>
                <w:rFonts w:ascii="Roboto" w:eastAsia="Times New Roman" w:hAnsi="Roboto" w:cs="Times New Roman"/>
                <w:b/>
                <w:bCs/>
                <w:color w:val="FFFFFF"/>
                <w:sz w:val="20"/>
                <w:szCs w:val="20"/>
                <w:lang w:eastAsia="en-CA"/>
              </w:rPr>
              <w:pPrChange w:id="473" w:author="Cami Tiffin" w:date="2024-08-08T10:48:00Z">
                <w:pPr>
                  <w:spacing w:after="0" w:line="240" w:lineRule="auto"/>
                  <w:jc w:val="center"/>
                </w:pPr>
              </w:pPrChange>
            </w:pPr>
            <w:del w:id="474" w:author="Cami Tiffin" w:date="2024-08-08T10:48:00Z">
              <w:r w:rsidDel="00A41513">
                <w:rPr>
                  <w:rFonts w:ascii="Roboto" w:eastAsia="Times New Roman" w:hAnsi="Roboto" w:cs="Times New Roman"/>
                  <w:b/>
                  <w:bCs/>
                  <w:color w:val="FFFFFF"/>
                  <w:sz w:val="20"/>
                  <w:szCs w:val="20"/>
                  <w:lang w:eastAsia="en-CA"/>
                </w:rPr>
                <w:delText>Total – August New Projection</w:delText>
              </w:r>
            </w:del>
          </w:p>
        </w:tc>
      </w:tr>
      <w:tr w:rsidR="00B80E88" w:rsidRPr="00CE368E" w:rsidDel="00A41513" w14:paraId="07634C87" w14:textId="25B95B56" w:rsidTr="007E3170">
        <w:trPr>
          <w:trHeight w:val="250"/>
          <w:del w:id="475" w:author="Cami Tiffin" w:date="2024-08-08T10:48:00Z"/>
        </w:trPr>
        <w:tc>
          <w:tcPr>
            <w:tcW w:w="3823" w:type="dxa"/>
            <w:shd w:val="clear" w:color="auto" w:fill="auto"/>
            <w:noWrap/>
            <w:vAlign w:val="bottom"/>
            <w:hideMark/>
          </w:tcPr>
          <w:p w14:paraId="1F168E19" w14:textId="03E88AC0" w:rsidR="00B80E88" w:rsidRPr="00B80E88" w:rsidDel="00A41513" w:rsidRDefault="00B80E88" w:rsidP="00A41513">
            <w:pPr>
              <w:spacing w:after="0" w:line="360" w:lineRule="auto"/>
              <w:rPr>
                <w:del w:id="476" w:author="Cami Tiffin" w:date="2024-08-08T10:48:00Z"/>
                <w:rFonts w:ascii="Roboto" w:eastAsia="Times New Roman" w:hAnsi="Roboto" w:cs="Times New Roman"/>
                <w:color w:val="000000"/>
                <w:sz w:val="20"/>
                <w:szCs w:val="20"/>
                <w:lang w:eastAsia="en-CA"/>
              </w:rPr>
              <w:pPrChange w:id="477" w:author="Cami Tiffin" w:date="2024-08-08T10:48:00Z">
                <w:pPr>
                  <w:spacing w:after="0" w:line="240" w:lineRule="auto"/>
                  <w:ind w:firstLineChars="100" w:firstLine="200"/>
                </w:pPr>
              </w:pPrChange>
            </w:pPr>
            <w:del w:id="478" w:author="Cami Tiffin" w:date="2024-08-08T10:48:00Z">
              <w:r w:rsidRPr="00B80E88" w:rsidDel="00A41513">
                <w:rPr>
                  <w:rFonts w:ascii="Roboto" w:eastAsia="Times New Roman" w:hAnsi="Roboto" w:cs="Times New Roman"/>
                  <w:color w:val="000000"/>
                  <w:sz w:val="20"/>
                  <w:szCs w:val="20"/>
                  <w:lang w:eastAsia="en-CA"/>
                </w:rPr>
                <w:delText>Land Costs</w:delText>
              </w:r>
            </w:del>
          </w:p>
        </w:tc>
        <w:tc>
          <w:tcPr>
            <w:tcW w:w="2126" w:type="dxa"/>
            <w:shd w:val="clear" w:color="000000" w:fill="D1E1EB"/>
            <w:noWrap/>
            <w:vAlign w:val="bottom"/>
            <w:hideMark/>
          </w:tcPr>
          <w:p w14:paraId="3F560590" w14:textId="12936DB5" w:rsidR="00B80E88" w:rsidRPr="00B80E88" w:rsidDel="00A41513" w:rsidRDefault="00A85FB0" w:rsidP="00A41513">
            <w:pPr>
              <w:spacing w:after="0" w:line="360" w:lineRule="auto"/>
              <w:rPr>
                <w:del w:id="479" w:author="Cami Tiffin" w:date="2024-08-08T10:48:00Z"/>
                <w:rFonts w:ascii="Roboto" w:eastAsia="Times New Roman" w:hAnsi="Roboto" w:cs="Times New Roman"/>
                <w:color w:val="000000"/>
                <w:sz w:val="20"/>
                <w:szCs w:val="20"/>
                <w:lang w:eastAsia="en-CA"/>
              </w:rPr>
              <w:pPrChange w:id="480" w:author="Cami Tiffin" w:date="2024-08-08T10:48:00Z">
                <w:pPr>
                  <w:spacing w:after="0" w:line="240" w:lineRule="auto"/>
                </w:pPr>
              </w:pPrChange>
            </w:pPr>
            <w:del w:id="481" w:author="Cami Tiffin" w:date="2024-08-08T10:48:00Z">
              <w:r w:rsidRPr="00B80E88" w:rsidDel="00A41513">
                <w:rPr>
                  <w:rFonts w:ascii="Roboto" w:eastAsia="Times New Roman" w:hAnsi="Roboto" w:cs="Times New Roman"/>
                  <w:color w:val="000000"/>
                  <w:sz w:val="20"/>
                  <w:szCs w:val="20"/>
                  <w:lang w:eastAsia="en-CA"/>
                </w:rPr>
                <w:delText>$</w:delText>
              </w:r>
              <w:r w:rsidRPr="00CE368E" w:rsidDel="00A41513">
                <w:rPr>
                  <w:rFonts w:ascii="Roboto" w:eastAsia="Times New Roman" w:hAnsi="Roboto" w:cs="Times New Roman"/>
                  <w:color w:val="000000"/>
                  <w:sz w:val="20"/>
                  <w:szCs w:val="20"/>
                  <w:lang w:eastAsia="en-CA"/>
                </w:rPr>
                <w:delText xml:space="preserve"> </w:delText>
              </w:r>
              <w:r w:rsidRPr="00B80E88" w:rsidDel="00A41513">
                <w:rPr>
                  <w:rFonts w:ascii="Roboto" w:eastAsia="Times New Roman" w:hAnsi="Roboto" w:cs="Times New Roman"/>
                  <w:color w:val="000000"/>
                  <w:sz w:val="20"/>
                  <w:szCs w:val="20"/>
                  <w:lang w:eastAsia="en-CA"/>
                </w:rPr>
                <w:delText>1,500,000</w:delText>
              </w:r>
            </w:del>
          </w:p>
        </w:tc>
        <w:tc>
          <w:tcPr>
            <w:tcW w:w="4636" w:type="dxa"/>
            <w:shd w:val="clear" w:color="auto" w:fill="auto"/>
            <w:noWrap/>
            <w:vAlign w:val="bottom"/>
            <w:hideMark/>
          </w:tcPr>
          <w:p w14:paraId="62202CCB" w14:textId="3CE4846F" w:rsidR="00B80E88" w:rsidRPr="00B80E88" w:rsidDel="00A41513" w:rsidRDefault="00B80E88" w:rsidP="00A41513">
            <w:pPr>
              <w:spacing w:after="0" w:line="360" w:lineRule="auto"/>
              <w:rPr>
                <w:del w:id="482" w:author="Cami Tiffin" w:date="2024-08-08T10:48:00Z"/>
                <w:rFonts w:ascii="Roboto" w:eastAsia="Times New Roman" w:hAnsi="Roboto" w:cs="Times New Roman"/>
                <w:color w:val="000000"/>
                <w:sz w:val="20"/>
                <w:szCs w:val="20"/>
                <w:lang w:eastAsia="en-CA"/>
              </w:rPr>
              <w:pPrChange w:id="483" w:author="Cami Tiffin" w:date="2024-08-08T10:48:00Z">
                <w:pPr>
                  <w:spacing w:after="0" w:line="240" w:lineRule="auto"/>
                </w:pPr>
              </w:pPrChange>
            </w:pPr>
          </w:p>
        </w:tc>
      </w:tr>
      <w:tr w:rsidR="00B8621F" w:rsidRPr="00CE368E" w:rsidDel="00A41513" w14:paraId="6D3B0808" w14:textId="77BD8E3A" w:rsidTr="007E3170">
        <w:trPr>
          <w:trHeight w:val="250"/>
          <w:del w:id="484" w:author="Cami Tiffin" w:date="2024-08-08T10:48:00Z"/>
        </w:trPr>
        <w:tc>
          <w:tcPr>
            <w:tcW w:w="3823" w:type="dxa"/>
            <w:shd w:val="clear" w:color="auto" w:fill="auto"/>
            <w:noWrap/>
            <w:vAlign w:val="bottom"/>
            <w:hideMark/>
          </w:tcPr>
          <w:p w14:paraId="077B9649" w14:textId="482C240D" w:rsidR="00B8621F" w:rsidRPr="00B80E88" w:rsidDel="00A41513" w:rsidRDefault="00B8621F" w:rsidP="00A41513">
            <w:pPr>
              <w:spacing w:after="0" w:line="360" w:lineRule="auto"/>
              <w:rPr>
                <w:del w:id="485" w:author="Cami Tiffin" w:date="2024-08-08T10:48:00Z"/>
                <w:rFonts w:ascii="Roboto" w:eastAsia="Times New Roman" w:hAnsi="Roboto" w:cs="Times New Roman"/>
                <w:color w:val="000000"/>
                <w:sz w:val="20"/>
                <w:szCs w:val="20"/>
                <w:lang w:eastAsia="en-CA"/>
              </w:rPr>
              <w:pPrChange w:id="486" w:author="Cami Tiffin" w:date="2024-08-08T10:48:00Z">
                <w:pPr>
                  <w:spacing w:after="0" w:line="240" w:lineRule="auto"/>
                  <w:ind w:firstLineChars="100" w:firstLine="200"/>
                </w:pPr>
              </w:pPrChange>
            </w:pPr>
            <w:del w:id="487" w:author="Cami Tiffin" w:date="2024-08-08T10:48:00Z">
              <w:r w:rsidRPr="00B80E88" w:rsidDel="00A41513">
                <w:rPr>
                  <w:rFonts w:ascii="Roboto" w:eastAsia="Times New Roman" w:hAnsi="Roboto" w:cs="Times New Roman"/>
                  <w:color w:val="000000"/>
                  <w:sz w:val="20"/>
                  <w:szCs w:val="20"/>
                  <w:lang w:eastAsia="en-CA"/>
                </w:rPr>
                <w:delText>Hard Costs</w:delText>
              </w:r>
            </w:del>
          </w:p>
        </w:tc>
        <w:tc>
          <w:tcPr>
            <w:tcW w:w="2126" w:type="dxa"/>
            <w:shd w:val="clear" w:color="000000" w:fill="D1E1EB"/>
            <w:noWrap/>
            <w:vAlign w:val="bottom"/>
            <w:hideMark/>
          </w:tcPr>
          <w:p w14:paraId="2B412DB0" w14:textId="3FE6FBE6" w:rsidR="00B8621F" w:rsidRPr="00B80E88" w:rsidDel="00A41513" w:rsidRDefault="00A85FB0" w:rsidP="00A41513">
            <w:pPr>
              <w:spacing w:after="0" w:line="360" w:lineRule="auto"/>
              <w:rPr>
                <w:del w:id="488" w:author="Cami Tiffin" w:date="2024-08-08T10:48:00Z"/>
                <w:rFonts w:ascii="Roboto" w:eastAsia="Times New Roman" w:hAnsi="Roboto" w:cs="Times New Roman"/>
                <w:color w:val="000000"/>
                <w:sz w:val="20"/>
                <w:szCs w:val="20"/>
                <w:lang w:eastAsia="en-CA"/>
              </w:rPr>
              <w:pPrChange w:id="489" w:author="Cami Tiffin" w:date="2024-08-08T10:48:00Z">
                <w:pPr>
                  <w:spacing w:after="0" w:line="240" w:lineRule="auto"/>
                </w:pPr>
              </w:pPrChange>
            </w:pPr>
            <w:del w:id="490" w:author="Cami Tiffin" w:date="2024-08-08T10:48:00Z">
              <w:r w:rsidRPr="003B22DB" w:rsidDel="00A41513">
                <w:rPr>
                  <w:rFonts w:ascii="Roboto" w:eastAsia="Times New Roman" w:hAnsi="Roboto" w:cs="Times New Roman"/>
                  <w:sz w:val="20"/>
                  <w:szCs w:val="20"/>
                  <w:lang w:eastAsia="en-CA"/>
                </w:rPr>
                <w:delText>$ 3,025,726</w:delText>
              </w:r>
            </w:del>
          </w:p>
        </w:tc>
        <w:tc>
          <w:tcPr>
            <w:tcW w:w="4636" w:type="dxa"/>
            <w:shd w:val="clear" w:color="auto" w:fill="auto"/>
            <w:noWrap/>
            <w:hideMark/>
          </w:tcPr>
          <w:p w14:paraId="7E827121" w14:textId="1B5A7169" w:rsidR="00B8621F" w:rsidRPr="00B80E88" w:rsidDel="00A41513" w:rsidRDefault="00B8621F" w:rsidP="00A41513">
            <w:pPr>
              <w:spacing w:after="0" w:line="360" w:lineRule="auto"/>
              <w:rPr>
                <w:del w:id="491" w:author="Cami Tiffin" w:date="2024-08-08T10:48:00Z"/>
                <w:rFonts w:ascii="Roboto" w:eastAsia="Times New Roman" w:hAnsi="Roboto" w:cs="Times New Roman"/>
                <w:color w:val="000000"/>
                <w:sz w:val="20"/>
                <w:szCs w:val="20"/>
                <w:lang w:eastAsia="en-CA"/>
              </w:rPr>
              <w:pPrChange w:id="492" w:author="Cami Tiffin" w:date="2024-08-08T10:48:00Z">
                <w:pPr>
                  <w:spacing w:after="0" w:line="240" w:lineRule="auto"/>
                </w:pPr>
              </w:pPrChange>
            </w:pPr>
          </w:p>
        </w:tc>
      </w:tr>
      <w:tr w:rsidR="00B8621F" w:rsidRPr="00CE368E" w:rsidDel="00A41513" w14:paraId="20815C57" w14:textId="47DD9F97" w:rsidTr="007E3170">
        <w:trPr>
          <w:trHeight w:val="250"/>
          <w:del w:id="493" w:author="Cami Tiffin" w:date="2024-08-08T10:48:00Z"/>
        </w:trPr>
        <w:tc>
          <w:tcPr>
            <w:tcW w:w="3823" w:type="dxa"/>
            <w:shd w:val="clear" w:color="auto" w:fill="auto"/>
            <w:noWrap/>
            <w:vAlign w:val="bottom"/>
            <w:hideMark/>
          </w:tcPr>
          <w:p w14:paraId="0CAFFD4A" w14:textId="0EE0FD19" w:rsidR="00B8621F" w:rsidRPr="00B80E88" w:rsidDel="00A41513" w:rsidRDefault="00B8621F" w:rsidP="00A41513">
            <w:pPr>
              <w:spacing w:after="0" w:line="360" w:lineRule="auto"/>
              <w:rPr>
                <w:del w:id="494" w:author="Cami Tiffin" w:date="2024-08-08T10:48:00Z"/>
                <w:rFonts w:ascii="Roboto" w:eastAsia="Times New Roman" w:hAnsi="Roboto" w:cs="Times New Roman"/>
                <w:color w:val="000000"/>
                <w:sz w:val="20"/>
                <w:szCs w:val="20"/>
                <w:lang w:eastAsia="en-CA"/>
              </w:rPr>
              <w:pPrChange w:id="495" w:author="Cami Tiffin" w:date="2024-08-08T10:48:00Z">
                <w:pPr>
                  <w:spacing w:after="0" w:line="240" w:lineRule="auto"/>
                  <w:ind w:firstLineChars="100" w:firstLine="200"/>
                </w:pPr>
              </w:pPrChange>
            </w:pPr>
            <w:del w:id="496" w:author="Cami Tiffin" w:date="2024-08-08T10:48:00Z">
              <w:r w:rsidRPr="00B80E88" w:rsidDel="00A41513">
                <w:rPr>
                  <w:rFonts w:ascii="Roboto" w:eastAsia="Times New Roman" w:hAnsi="Roboto" w:cs="Times New Roman"/>
                  <w:color w:val="000000"/>
                  <w:sz w:val="20"/>
                  <w:szCs w:val="20"/>
                  <w:lang w:eastAsia="en-CA"/>
                </w:rPr>
                <w:delText>Soft Costs</w:delText>
              </w:r>
            </w:del>
          </w:p>
        </w:tc>
        <w:tc>
          <w:tcPr>
            <w:tcW w:w="2126" w:type="dxa"/>
            <w:shd w:val="clear" w:color="000000" w:fill="D1E1EB"/>
            <w:noWrap/>
            <w:vAlign w:val="bottom"/>
            <w:hideMark/>
          </w:tcPr>
          <w:p w14:paraId="5694C664" w14:textId="6E77231C" w:rsidR="00B8621F" w:rsidRPr="003B22DB" w:rsidDel="00A41513" w:rsidRDefault="00A85FB0" w:rsidP="00A41513">
            <w:pPr>
              <w:spacing w:after="0" w:line="360" w:lineRule="auto"/>
              <w:rPr>
                <w:del w:id="497" w:author="Cami Tiffin" w:date="2024-08-08T10:48:00Z"/>
                <w:rFonts w:ascii="Roboto" w:eastAsia="Times New Roman" w:hAnsi="Roboto" w:cs="Times New Roman"/>
                <w:sz w:val="20"/>
                <w:szCs w:val="20"/>
                <w:lang w:eastAsia="en-CA"/>
              </w:rPr>
              <w:pPrChange w:id="498" w:author="Cami Tiffin" w:date="2024-08-08T10:48:00Z">
                <w:pPr>
                  <w:spacing w:after="0" w:line="240" w:lineRule="auto"/>
                </w:pPr>
              </w:pPrChange>
            </w:pPr>
            <w:del w:id="499" w:author="Cami Tiffin" w:date="2024-08-08T10:48:00Z">
              <w:r w:rsidRPr="003B22DB" w:rsidDel="00A41513">
                <w:rPr>
                  <w:rFonts w:ascii="Roboto" w:eastAsia="Times New Roman" w:hAnsi="Roboto" w:cs="Times New Roman"/>
                  <w:sz w:val="20"/>
                  <w:szCs w:val="20"/>
                  <w:lang w:eastAsia="en-CA"/>
                </w:rPr>
                <w:delText>$ 613,068</w:delText>
              </w:r>
            </w:del>
          </w:p>
        </w:tc>
        <w:tc>
          <w:tcPr>
            <w:tcW w:w="4636" w:type="dxa"/>
            <w:shd w:val="clear" w:color="auto" w:fill="auto"/>
            <w:noWrap/>
            <w:hideMark/>
          </w:tcPr>
          <w:p w14:paraId="248BC13F" w14:textId="6B8AD36B" w:rsidR="00B8621F" w:rsidRPr="00B80E88" w:rsidDel="00A41513" w:rsidRDefault="00B8621F" w:rsidP="00A41513">
            <w:pPr>
              <w:spacing w:after="0" w:line="360" w:lineRule="auto"/>
              <w:rPr>
                <w:del w:id="500" w:author="Cami Tiffin" w:date="2024-08-08T10:48:00Z"/>
                <w:rFonts w:ascii="Roboto" w:eastAsia="Times New Roman" w:hAnsi="Roboto" w:cs="Times New Roman"/>
                <w:color w:val="000000"/>
                <w:sz w:val="20"/>
                <w:szCs w:val="20"/>
                <w:lang w:eastAsia="en-CA"/>
              </w:rPr>
              <w:pPrChange w:id="501" w:author="Cami Tiffin" w:date="2024-08-08T10:48:00Z">
                <w:pPr>
                  <w:spacing w:after="0" w:line="240" w:lineRule="auto"/>
                </w:pPr>
              </w:pPrChange>
            </w:pPr>
          </w:p>
        </w:tc>
      </w:tr>
      <w:tr w:rsidR="00B8621F" w:rsidRPr="00CE368E" w:rsidDel="00A41513" w14:paraId="0F75F377" w14:textId="6FF8CB06" w:rsidTr="007E3170">
        <w:trPr>
          <w:trHeight w:val="250"/>
          <w:del w:id="502" w:author="Cami Tiffin" w:date="2024-08-08T10:48:00Z"/>
        </w:trPr>
        <w:tc>
          <w:tcPr>
            <w:tcW w:w="3823" w:type="dxa"/>
            <w:shd w:val="clear" w:color="auto" w:fill="auto"/>
            <w:noWrap/>
            <w:vAlign w:val="bottom"/>
            <w:hideMark/>
          </w:tcPr>
          <w:p w14:paraId="1DC02FE7" w14:textId="668EB2B7" w:rsidR="00B8621F" w:rsidRPr="00B80E88" w:rsidDel="00A41513" w:rsidRDefault="00B8621F" w:rsidP="00A41513">
            <w:pPr>
              <w:spacing w:after="0" w:line="360" w:lineRule="auto"/>
              <w:rPr>
                <w:del w:id="503" w:author="Cami Tiffin" w:date="2024-08-08T10:48:00Z"/>
                <w:rFonts w:ascii="Roboto" w:eastAsia="Times New Roman" w:hAnsi="Roboto" w:cs="Times New Roman"/>
                <w:color w:val="000000"/>
                <w:sz w:val="20"/>
                <w:szCs w:val="20"/>
                <w:lang w:eastAsia="en-CA"/>
              </w:rPr>
              <w:pPrChange w:id="504" w:author="Cami Tiffin" w:date="2024-08-08T10:48:00Z">
                <w:pPr>
                  <w:spacing w:after="0" w:line="240" w:lineRule="auto"/>
                  <w:ind w:firstLineChars="100" w:firstLine="200"/>
                </w:pPr>
              </w:pPrChange>
            </w:pPr>
            <w:del w:id="505" w:author="Cami Tiffin" w:date="2024-08-08T10:48:00Z">
              <w:r w:rsidRPr="00B80E88" w:rsidDel="00A41513">
                <w:rPr>
                  <w:rFonts w:ascii="Roboto" w:eastAsia="Times New Roman" w:hAnsi="Roboto" w:cs="Times New Roman"/>
                  <w:color w:val="000000"/>
                  <w:sz w:val="20"/>
                  <w:szCs w:val="20"/>
                  <w:lang w:eastAsia="en-CA"/>
                </w:rPr>
                <w:delText>Contingencies</w:delText>
              </w:r>
            </w:del>
          </w:p>
        </w:tc>
        <w:tc>
          <w:tcPr>
            <w:tcW w:w="2126" w:type="dxa"/>
            <w:shd w:val="clear" w:color="000000" w:fill="D1E1EB"/>
            <w:noWrap/>
            <w:vAlign w:val="bottom"/>
            <w:hideMark/>
          </w:tcPr>
          <w:p w14:paraId="70FA7088" w14:textId="231BEE3C" w:rsidR="00B8621F" w:rsidRPr="003B22DB" w:rsidDel="00A41513" w:rsidRDefault="00A85FB0" w:rsidP="00A41513">
            <w:pPr>
              <w:spacing w:after="0" w:line="360" w:lineRule="auto"/>
              <w:rPr>
                <w:del w:id="506" w:author="Cami Tiffin" w:date="2024-08-08T10:48:00Z"/>
                <w:rFonts w:ascii="Roboto" w:eastAsia="Times New Roman" w:hAnsi="Roboto" w:cs="Times New Roman"/>
                <w:sz w:val="20"/>
                <w:szCs w:val="20"/>
                <w:lang w:eastAsia="en-CA"/>
              </w:rPr>
              <w:pPrChange w:id="507" w:author="Cami Tiffin" w:date="2024-08-08T10:48:00Z">
                <w:pPr>
                  <w:spacing w:after="0" w:line="240" w:lineRule="auto"/>
                </w:pPr>
              </w:pPrChange>
            </w:pPr>
            <w:del w:id="508" w:author="Cami Tiffin" w:date="2024-08-08T10:48:00Z">
              <w:r w:rsidRPr="003B22DB" w:rsidDel="00A41513">
                <w:rPr>
                  <w:rFonts w:ascii="Roboto" w:eastAsia="Times New Roman" w:hAnsi="Roboto" w:cs="Times New Roman"/>
                  <w:sz w:val="20"/>
                  <w:szCs w:val="20"/>
                  <w:lang w:eastAsia="en-CA"/>
                </w:rPr>
                <w:delText>$ 969,025</w:delText>
              </w:r>
            </w:del>
          </w:p>
        </w:tc>
        <w:tc>
          <w:tcPr>
            <w:tcW w:w="4636" w:type="dxa"/>
            <w:shd w:val="clear" w:color="auto" w:fill="auto"/>
            <w:noWrap/>
            <w:hideMark/>
          </w:tcPr>
          <w:p w14:paraId="52BBF369" w14:textId="018F428D" w:rsidR="00B8621F" w:rsidRPr="00B80E88" w:rsidDel="00A41513" w:rsidRDefault="00B8621F" w:rsidP="00A41513">
            <w:pPr>
              <w:spacing w:after="0" w:line="360" w:lineRule="auto"/>
              <w:rPr>
                <w:del w:id="509" w:author="Cami Tiffin" w:date="2024-08-08T10:48:00Z"/>
                <w:rFonts w:ascii="Roboto" w:eastAsia="Times New Roman" w:hAnsi="Roboto" w:cs="Times New Roman"/>
                <w:color w:val="000000"/>
                <w:sz w:val="20"/>
                <w:szCs w:val="20"/>
                <w:lang w:eastAsia="en-CA"/>
              </w:rPr>
              <w:pPrChange w:id="510" w:author="Cami Tiffin" w:date="2024-08-08T10:48:00Z">
                <w:pPr>
                  <w:spacing w:after="0" w:line="240" w:lineRule="auto"/>
                </w:pPr>
              </w:pPrChange>
            </w:pPr>
          </w:p>
        </w:tc>
      </w:tr>
      <w:tr w:rsidR="00B8621F" w:rsidRPr="00CE368E" w:rsidDel="00A41513" w14:paraId="2D737F22" w14:textId="3E79465A" w:rsidTr="007E3170">
        <w:trPr>
          <w:trHeight w:val="258"/>
          <w:del w:id="511" w:author="Cami Tiffin" w:date="2024-08-08T10:48:00Z"/>
        </w:trPr>
        <w:tc>
          <w:tcPr>
            <w:tcW w:w="3823" w:type="dxa"/>
            <w:shd w:val="clear" w:color="auto" w:fill="auto"/>
            <w:noWrap/>
            <w:vAlign w:val="bottom"/>
            <w:hideMark/>
          </w:tcPr>
          <w:p w14:paraId="3B09DA6C" w14:textId="0BDBC564" w:rsidR="00B8621F" w:rsidRPr="00B80E88" w:rsidDel="00A41513" w:rsidRDefault="00B8621F" w:rsidP="00A41513">
            <w:pPr>
              <w:spacing w:after="0" w:line="360" w:lineRule="auto"/>
              <w:rPr>
                <w:del w:id="512" w:author="Cami Tiffin" w:date="2024-08-08T10:48:00Z"/>
                <w:rFonts w:ascii="Roboto" w:eastAsia="Times New Roman" w:hAnsi="Roboto" w:cs="Times New Roman"/>
                <w:color w:val="000000"/>
                <w:sz w:val="20"/>
                <w:szCs w:val="20"/>
                <w:lang w:eastAsia="en-CA"/>
              </w:rPr>
              <w:pPrChange w:id="513" w:author="Cami Tiffin" w:date="2024-08-08T10:48:00Z">
                <w:pPr>
                  <w:spacing w:after="0" w:line="240" w:lineRule="auto"/>
                  <w:ind w:firstLineChars="100" w:firstLine="200"/>
                </w:pPr>
              </w:pPrChange>
            </w:pPr>
            <w:del w:id="514" w:author="Cami Tiffin" w:date="2024-08-08T10:48:00Z">
              <w:r w:rsidRPr="00B80E88" w:rsidDel="00A41513">
                <w:rPr>
                  <w:rFonts w:ascii="Roboto" w:eastAsia="Times New Roman" w:hAnsi="Roboto" w:cs="Times New Roman"/>
                  <w:color w:val="000000"/>
                  <w:sz w:val="20"/>
                  <w:szCs w:val="20"/>
                  <w:lang w:eastAsia="en-CA"/>
                </w:rPr>
                <w:delText>Tax</w:delText>
              </w:r>
            </w:del>
          </w:p>
        </w:tc>
        <w:tc>
          <w:tcPr>
            <w:tcW w:w="2126" w:type="dxa"/>
            <w:shd w:val="clear" w:color="000000" w:fill="D1E1EB"/>
            <w:noWrap/>
            <w:vAlign w:val="bottom"/>
            <w:hideMark/>
          </w:tcPr>
          <w:p w14:paraId="040D31F0" w14:textId="1D57F7CF" w:rsidR="00B8621F" w:rsidRPr="003B22DB" w:rsidDel="00A41513" w:rsidRDefault="00B8621F" w:rsidP="00A41513">
            <w:pPr>
              <w:spacing w:after="0" w:line="360" w:lineRule="auto"/>
              <w:rPr>
                <w:del w:id="515" w:author="Cami Tiffin" w:date="2024-08-08T10:48:00Z"/>
                <w:rFonts w:ascii="Roboto" w:eastAsia="Times New Roman" w:hAnsi="Roboto" w:cs="Times New Roman"/>
                <w:sz w:val="20"/>
                <w:szCs w:val="20"/>
                <w:lang w:eastAsia="en-CA"/>
              </w:rPr>
              <w:pPrChange w:id="516" w:author="Cami Tiffin" w:date="2024-08-08T10:48:00Z">
                <w:pPr>
                  <w:spacing w:after="0" w:line="240" w:lineRule="auto"/>
                </w:pPr>
              </w:pPrChange>
            </w:pPr>
            <w:del w:id="517" w:author="Cami Tiffin" w:date="2024-08-08T10:48:00Z">
              <w:r w:rsidRPr="003B22DB" w:rsidDel="00A41513">
                <w:rPr>
                  <w:rFonts w:ascii="Roboto" w:eastAsia="Times New Roman" w:hAnsi="Roboto" w:cs="Times New Roman"/>
                  <w:sz w:val="20"/>
                  <w:szCs w:val="20"/>
                  <w:lang w:eastAsia="en-CA"/>
                </w:rPr>
                <w:delText>$                 -</w:delText>
              </w:r>
            </w:del>
          </w:p>
        </w:tc>
        <w:tc>
          <w:tcPr>
            <w:tcW w:w="4636" w:type="dxa"/>
            <w:shd w:val="clear" w:color="auto" w:fill="auto"/>
            <w:noWrap/>
            <w:vAlign w:val="bottom"/>
            <w:hideMark/>
          </w:tcPr>
          <w:p w14:paraId="0941695B" w14:textId="52CA85BB" w:rsidR="00B8621F" w:rsidRPr="00B80E88" w:rsidDel="00A41513" w:rsidRDefault="00B8621F" w:rsidP="00A41513">
            <w:pPr>
              <w:spacing w:after="0" w:line="360" w:lineRule="auto"/>
              <w:rPr>
                <w:del w:id="518" w:author="Cami Tiffin" w:date="2024-08-08T10:48:00Z"/>
                <w:rFonts w:ascii="Roboto" w:eastAsia="Times New Roman" w:hAnsi="Roboto" w:cs="Times New Roman"/>
                <w:color w:val="000000"/>
                <w:sz w:val="20"/>
                <w:szCs w:val="20"/>
                <w:lang w:eastAsia="en-CA"/>
              </w:rPr>
              <w:pPrChange w:id="519" w:author="Cami Tiffin" w:date="2024-08-08T10:48:00Z">
                <w:pPr>
                  <w:spacing w:after="0" w:line="240" w:lineRule="auto"/>
                </w:pPr>
              </w:pPrChange>
            </w:pPr>
          </w:p>
        </w:tc>
      </w:tr>
      <w:tr w:rsidR="00B8621F" w:rsidRPr="00CE368E" w:rsidDel="00A41513" w14:paraId="7E18AA41" w14:textId="5382B7EF" w:rsidTr="007E3170">
        <w:trPr>
          <w:trHeight w:val="258"/>
          <w:del w:id="520" w:author="Cami Tiffin" w:date="2024-08-08T10:48:00Z"/>
        </w:trPr>
        <w:tc>
          <w:tcPr>
            <w:tcW w:w="3823" w:type="dxa"/>
            <w:shd w:val="clear" w:color="auto" w:fill="auto"/>
            <w:noWrap/>
            <w:vAlign w:val="bottom"/>
            <w:hideMark/>
          </w:tcPr>
          <w:p w14:paraId="42E1023C" w14:textId="2CEF26D9" w:rsidR="00B8621F" w:rsidRPr="00B80E88" w:rsidDel="00A41513" w:rsidRDefault="00B8621F" w:rsidP="00A41513">
            <w:pPr>
              <w:spacing w:after="0" w:line="360" w:lineRule="auto"/>
              <w:rPr>
                <w:del w:id="521" w:author="Cami Tiffin" w:date="2024-08-08T10:48:00Z"/>
                <w:rFonts w:ascii="Roboto" w:eastAsia="Times New Roman" w:hAnsi="Roboto" w:cs="Times New Roman"/>
                <w:b/>
                <w:bCs/>
                <w:color w:val="000000"/>
                <w:sz w:val="20"/>
                <w:szCs w:val="20"/>
                <w:lang w:eastAsia="en-CA"/>
              </w:rPr>
              <w:pPrChange w:id="522" w:author="Cami Tiffin" w:date="2024-08-08T10:48:00Z">
                <w:pPr>
                  <w:spacing w:after="0" w:line="240" w:lineRule="auto"/>
                </w:pPr>
              </w:pPrChange>
            </w:pPr>
            <w:del w:id="523" w:author="Cami Tiffin" w:date="2024-08-08T10:48:00Z">
              <w:r w:rsidRPr="00B80E88" w:rsidDel="00A41513">
                <w:rPr>
                  <w:rFonts w:ascii="Roboto" w:eastAsia="Times New Roman" w:hAnsi="Roboto" w:cs="Times New Roman"/>
                  <w:b/>
                  <w:bCs/>
                  <w:color w:val="000000"/>
                  <w:sz w:val="20"/>
                  <w:szCs w:val="20"/>
                  <w:lang w:eastAsia="en-CA"/>
                </w:rPr>
                <w:delText>Total Project Cost</w:delText>
              </w:r>
            </w:del>
          </w:p>
        </w:tc>
        <w:tc>
          <w:tcPr>
            <w:tcW w:w="2126" w:type="dxa"/>
            <w:shd w:val="clear" w:color="000000" w:fill="A3C4D8"/>
            <w:noWrap/>
            <w:vAlign w:val="bottom"/>
            <w:hideMark/>
          </w:tcPr>
          <w:p w14:paraId="4D1F8B31" w14:textId="6497149D" w:rsidR="00B8621F" w:rsidRPr="003B22DB" w:rsidDel="00A41513" w:rsidRDefault="00A85FB0" w:rsidP="00A41513">
            <w:pPr>
              <w:spacing w:after="0" w:line="360" w:lineRule="auto"/>
              <w:rPr>
                <w:del w:id="524" w:author="Cami Tiffin" w:date="2024-08-08T10:48:00Z"/>
                <w:rFonts w:ascii="Roboto" w:eastAsia="Times New Roman" w:hAnsi="Roboto" w:cs="Times New Roman"/>
                <w:b/>
                <w:bCs/>
                <w:sz w:val="20"/>
                <w:szCs w:val="20"/>
                <w:lang w:eastAsia="en-CA"/>
              </w:rPr>
              <w:pPrChange w:id="525" w:author="Cami Tiffin" w:date="2024-08-08T10:48:00Z">
                <w:pPr>
                  <w:spacing w:after="0" w:line="240" w:lineRule="auto"/>
                </w:pPr>
              </w:pPrChange>
            </w:pPr>
            <w:del w:id="526" w:author="Cami Tiffin" w:date="2024-08-08T10:48:00Z">
              <w:r w:rsidRPr="003B22DB" w:rsidDel="00A41513">
                <w:rPr>
                  <w:rFonts w:ascii="Roboto" w:eastAsia="Times New Roman" w:hAnsi="Roboto" w:cs="Times New Roman"/>
                  <w:b/>
                  <w:bCs/>
                  <w:sz w:val="20"/>
                  <w:szCs w:val="20"/>
                  <w:lang w:eastAsia="en-CA"/>
                </w:rPr>
                <w:delText>$ 6,107,819</w:delText>
              </w:r>
            </w:del>
          </w:p>
        </w:tc>
        <w:tc>
          <w:tcPr>
            <w:tcW w:w="4636" w:type="dxa"/>
            <w:shd w:val="clear" w:color="auto" w:fill="auto"/>
            <w:noWrap/>
            <w:vAlign w:val="bottom"/>
            <w:hideMark/>
          </w:tcPr>
          <w:p w14:paraId="4E2BB702" w14:textId="12FEC971" w:rsidR="00B8621F" w:rsidRPr="00B80E88" w:rsidDel="00A41513" w:rsidRDefault="00B8621F" w:rsidP="00A41513">
            <w:pPr>
              <w:spacing w:after="0" w:line="360" w:lineRule="auto"/>
              <w:rPr>
                <w:del w:id="527" w:author="Cami Tiffin" w:date="2024-08-08T10:48:00Z"/>
                <w:rFonts w:ascii="Roboto" w:eastAsia="Times New Roman" w:hAnsi="Roboto" w:cs="Times New Roman"/>
                <w:color w:val="000000"/>
                <w:sz w:val="20"/>
                <w:szCs w:val="20"/>
                <w:lang w:eastAsia="en-CA"/>
              </w:rPr>
              <w:pPrChange w:id="528" w:author="Cami Tiffin" w:date="2024-08-08T10:48:00Z">
                <w:pPr>
                  <w:spacing w:after="0" w:line="240" w:lineRule="auto"/>
                </w:pPr>
              </w:pPrChange>
            </w:pPr>
          </w:p>
        </w:tc>
      </w:tr>
      <w:tr w:rsidR="00B8621F" w:rsidRPr="00CE368E" w:rsidDel="00A41513" w14:paraId="6B7FF7A9" w14:textId="63967641" w:rsidTr="007E3170">
        <w:trPr>
          <w:trHeight w:val="258"/>
          <w:del w:id="529" w:author="Cami Tiffin" w:date="2024-08-08T10:48:00Z"/>
        </w:trPr>
        <w:tc>
          <w:tcPr>
            <w:tcW w:w="3823" w:type="dxa"/>
            <w:shd w:val="clear" w:color="auto" w:fill="auto"/>
            <w:noWrap/>
            <w:vAlign w:val="bottom"/>
            <w:hideMark/>
          </w:tcPr>
          <w:p w14:paraId="13487A59" w14:textId="540E56ED" w:rsidR="00B8621F" w:rsidRPr="00B80E88" w:rsidDel="00A41513" w:rsidRDefault="00B8621F" w:rsidP="00A41513">
            <w:pPr>
              <w:spacing w:after="0" w:line="360" w:lineRule="auto"/>
              <w:rPr>
                <w:del w:id="530" w:author="Cami Tiffin" w:date="2024-08-08T10:48:00Z"/>
                <w:rFonts w:ascii="Roboto" w:eastAsia="Times New Roman" w:hAnsi="Roboto" w:cs="Times New Roman"/>
                <w:b/>
                <w:bCs/>
                <w:color w:val="000000"/>
                <w:sz w:val="20"/>
                <w:szCs w:val="20"/>
                <w:lang w:eastAsia="en-CA"/>
              </w:rPr>
              <w:pPrChange w:id="531" w:author="Cami Tiffin" w:date="2024-08-08T10:48:00Z">
                <w:pPr>
                  <w:spacing w:after="0" w:line="240" w:lineRule="auto"/>
                </w:pPr>
              </w:pPrChange>
            </w:pPr>
            <w:del w:id="532" w:author="Cami Tiffin" w:date="2024-08-08T10:48:00Z">
              <w:r w:rsidRPr="00B80E88" w:rsidDel="00A41513">
                <w:rPr>
                  <w:rFonts w:ascii="Roboto" w:eastAsia="Times New Roman" w:hAnsi="Roboto" w:cs="Times New Roman"/>
                  <w:b/>
                  <w:bCs/>
                  <w:color w:val="000000"/>
                  <w:sz w:val="20"/>
                  <w:szCs w:val="20"/>
                  <w:lang w:eastAsia="en-CA"/>
                </w:rPr>
                <w:delText>Cost per Unit</w:delText>
              </w:r>
            </w:del>
          </w:p>
        </w:tc>
        <w:tc>
          <w:tcPr>
            <w:tcW w:w="2126" w:type="dxa"/>
            <w:shd w:val="clear" w:color="000000" w:fill="D1E1EB"/>
            <w:noWrap/>
            <w:vAlign w:val="bottom"/>
            <w:hideMark/>
          </w:tcPr>
          <w:p w14:paraId="5E8A7030" w14:textId="675EA2B8" w:rsidR="00B8621F" w:rsidRPr="003B22DB" w:rsidDel="00A41513" w:rsidRDefault="00A85FB0" w:rsidP="00A41513">
            <w:pPr>
              <w:spacing w:after="0" w:line="360" w:lineRule="auto"/>
              <w:rPr>
                <w:del w:id="533" w:author="Cami Tiffin" w:date="2024-08-08T10:48:00Z"/>
                <w:rFonts w:ascii="Roboto" w:eastAsia="Times New Roman" w:hAnsi="Roboto" w:cs="Times New Roman"/>
                <w:b/>
                <w:bCs/>
                <w:sz w:val="20"/>
                <w:szCs w:val="20"/>
                <w:lang w:eastAsia="en-CA"/>
              </w:rPr>
              <w:pPrChange w:id="534" w:author="Cami Tiffin" w:date="2024-08-08T10:48:00Z">
                <w:pPr>
                  <w:spacing w:after="0" w:line="240" w:lineRule="auto"/>
                </w:pPr>
              </w:pPrChange>
            </w:pPr>
            <w:del w:id="535" w:author="Cami Tiffin" w:date="2024-08-08T10:48:00Z">
              <w:r w:rsidRPr="003B22DB" w:rsidDel="00A41513">
                <w:rPr>
                  <w:rFonts w:ascii="Roboto" w:eastAsia="Times New Roman" w:hAnsi="Roboto" w:cs="Times New Roman"/>
                  <w:b/>
                  <w:bCs/>
                  <w:sz w:val="20"/>
                  <w:szCs w:val="20"/>
                  <w:lang w:eastAsia="en-CA"/>
                </w:rPr>
                <w:delText>$ 610,782</w:delText>
              </w:r>
            </w:del>
          </w:p>
        </w:tc>
        <w:tc>
          <w:tcPr>
            <w:tcW w:w="4636" w:type="dxa"/>
            <w:shd w:val="clear" w:color="auto" w:fill="auto"/>
            <w:noWrap/>
            <w:vAlign w:val="bottom"/>
            <w:hideMark/>
          </w:tcPr>
          <w:p w14:paraId="7FFEC2B1" w14:textId="34956D7F" w:rsidR="00B8621F" w:rsidRPr="00B80E88" w:rsidDel="00A41513" w:rsidRDefault="00B8621F" w:rsidP="00A41513">
            <w:pPr>
              <w:spacing w:after="0" w:line="360" w:lineRule="auto"/>
              <w:rPr>
                <w:del w:id="536" w:author="Cami Tiffin" w:date="2024-08-08T10:48:00Z"/>
                <w:rFonts w:ascii="Roboto" w:eastAsia="Times New Roman" w:hAnsi="Roboto" w:cs="Times New Roman"/>
                <w:color w:val="000000"/>
                <w:sz w:val="20"/>
                <w:szCs w:val="20"/>
                <w:lang w:eastAsia="en-CA"/>
              </w:rPr>
              <w:pPrChange w:id="537" w:author="Cami Tiffin" w:date="2024-08-08T10:48:00Z">
                <w:pPr>
                  <w:spacing w:after="0" w:line="240" w:lineRule="auto"/>
                </w:pPr>
              </w:pPrChange>
            </w:pPr>
          </w:p>
        </w:tc>
      </w:tr>
      <w:tr w:rsidR="00B8621F" w:rsidRPr="00CE368E" w:rsidDel="00A41513" w14:paraId="30181391" w14:textId="035FDBC3" w:rsidTr="007E3170">
        <w:trPr>
          <w:trHeight w:val="43"/>
          <w:del w:id="538" w:author="Cami Tiffin" w:date="2024-08-08T10:48:00Z"/>
        </w:trPr>
        <w:tc>
          <w:tcPr>
            <w:tcW w:w="3823" w:type="dxa"/>
            <w:shd w:val="clear" w:color="auto" w:fill="auto"/>
            <w:noWrap/>
            <w:vAlign w:val="bottom"/>
            <w:hideMark/>
          </w:tcPr>
          <w:p w14:paraId="274CF5DF" w14:textId="1EF79E0E" w:rsidR="00B8621F" w:rsidRPr="00B80E88" w:rsidDel="00A41513" w:rsidRDefault="00B8621F" w:rsidP="00A41513">
            <w:pPr>
              <w:spacing w:after="0" w:line="360" w:lineRule="auto"/>
              <w:rPr>
                <w:del w:id="539" w:author="Cami Tiffin" w:date="2024-08-08T10:48:00Z"/>
                <w:rFonts w:ascii="Roboto" w:eastAsia="Times New Roman" w:hAnsi="Roboto" w:cs="Times New Roman"/>
                <w:b/>
                <w:bCs/>
                <w:color w:val="000000"/>
                <w:sz w:val="20"/>
                <w:szCs w:val="20"/>
                <w:lang w:eastAsia="en-CA"/>
              </w:rPr>
              <w:pPrChange w:id="540" w:author="Cami Tiffin" w:date="2024-08-08T10:48:00Z">
                <w:pPr>
                  <w:spacing w:after="0" w:line="240" w:lineRule="auto"/>
                </w:pPr>
              </w:pPrChange>
            </w:pPr>
            <w:del w:id="541" w:author="Cami Tiffin" w:date="2024-08-08T10:48:00Z">
              <w:r w:rsidRPr="00B80E88" w:rsidDel="00A41513">
                <w:rPr>
                  <w:rFonts w:ascii="Roboto" w:eastAsia="Times New Roman" w:hAnsi="Roboto" w:cs="Times New Roman"/>
                  <w:b/>
                  <w:bCs/>
                  <w:color w:val="000000"/>
                  <w:sz w:val="20"/>
                  <w:szCs w:val="20"/>
                  <w:lang w:eastAsia="en-CA"/>
                </w:rPr>
                <w:delText>Cost per SF</w:delText>
              </w:r>
            </w:del>
          </w:p>
        </w:tc>
        <w:tc>
          <w:tcPr>
            <w:tcW w:w="2126" w:type="dxa"/>
            <w:shd w:val="clear" w:color="000000" w:fill="D1E1EB"/>
            <w:noWrap/>
            <w:vAlign w:val="bottom"/>
            <w:hideMark/>
          </w:tcPr>
          <w:p w14:paraId="4E814001" w14:textId="50BCEF58" w:rsidR="00B8621F" w:rsidRPr="003B22DB" w:rsidDel="00A41513" w:rsidRDefault="00A85FB0" w:rsidP="00A41513">
            <w:pPr>
              <w:spacing w:after="0" w:line="360" w:lineRule="auto"/>
              <w:rPr>
                <w:del w:id="542" w:author="Cami Tiffin" w:date="2024-08-08T10:48:00Z"/>
                <w:rFonts w:ascii="Roboto" w:eastAsia="Times New Roman" w:hAnsi="Roboto" w:cs="Times New Roman"/>
                <w:b/>
                <w:bCs/>
                <w:sz w:val="20"/>
                <w:szCs w:val="20"/>
                <w:lang w:eastAsia="en-CA"/>
              </w:rPr>
              <w:pPrChange w:id="543" w:author="Cami Tiffin" w:date="2024-08-08T10:48:00Z">
                <w:pPr>
                  <w:spacing w:after="0" w:line="240" w:lineRule="auto"/>
                </w:pPr>
              </w:pPrChange>
            </w:pPr>
            <w:del w:id="544" w:author="Cami Tiffin" w:date="2024-08-08T10:48:00Z">
              <w:r w:rsidRPr="003B22DB" w:rsidDel="00A41513">
                <w:rPr>
                  <w:rFonts w:ascii="Roboto" w:eastAsia="Times New Roman" w:hAnsi="Roboto" w:cs="Times New Roman"/>
                  <w:b/>
                  <w:bCs/>
                  <w:sz w:val="20"/>
                  <w:szCs w:val="20"/>
                  <w:lang w:eastAsia="en-CA"/>
                </w:rPr>
                <w:delText>$ 588</w:delText>
              </w:r>
              <w:r w:rsidR="00B8621F" w:rsidRPr="003B22DB" w:rsidDel="00A41513">
                <w:rPr>
                  <w:rFonts w:ascii="Roboto" w:eastAsia="Times New Roman" w:hAnsi="Roboto" w:cs="Times New Roman"/>
                  <w:b/>
                  <w:bCs/>
                  <w:sz w:val="20"/>
                  <w:szCs w:val="20"/>
                  <w:lang w:eastAsia="en-CA"/>
                </w:rPr>
                <w:delText>.21</w:delText>
              </w:r>
            </w:del>
          </w:p>
        </w:tc>
        <w:tc>
          <w:tcPr>
            <w:tcW w:w="4636" w:type="dxa"/>
            <w:shd w:val="clear" w:color="auto" w:fill="auto"/>
            <w:noWrap/>
            <w:hideMark/>
          </w:tcPr>
          <w:p w14:paraId="4F8157F4" w14:textId="7B36E0ED" w:rsidR="00B8621F" w:rsidRPr="00B80E88" w:rsidDel="00A41513" w:rsidRDefault="00B8621F" w:rsidP="00A41513">
            <w:pPr>
              <w:spacing w:after="0" w:line="360" w:lineRule="auto"/>
              <w:rPr>
                <w:del w:id="545" w:author="Cami Tiffin" w:date="2024-08-08T10:48:00Z"/>
                <w:rFonts w:ascii="Roboto" w:eastAsia="Times New Roman" w:hAnsi="Roboto" w:cs="Times New Roman"/>
                <w:color w:val="000000"/>
                <w:sz w:val="20"/>
                <w:szCs w:val="20"/>
                <w:lang w:eastAsia="en-CA"/>
              </w:rPr>
              <w:pPrChange w:id="546" w:author="Cami Tiffin" w:date="2024-08-08T10:48:00Z">
                <w:pPr>
                  <w:spacing w:after="0" w:line="240" w:lineRule="auto"/>
                </w:pPr>
              </w:pPrChange>
            </w:pPr>
          </w:p>
        </w:tc>
      </w:tr>
    </w:tbl>
    <w:p w14:paraId="52831C8D" w14:textId="0F7E7E77" w:rsidR="00B80E88" w:rsidRPr="00CE368E" w:rsidDel="00A41513" w:rsidRDefault="00B80E88" w:rsidP="00A41513">
      <w:pPr>
        <w:spacing w:after="0" w:line="360" w:lineRule="auto"/>
        <w:rPr>
          <w:del w:id="547" w:author="Cami Tiffin" w:date="2024-08-08T10:48:00Z"/>
          <w:rFonts w:ascii="Roboto" w:hAnsi="Roboto"/>
          <w:i/>
          <w:color w:val="FF0000"/>
          <w:sz w:val="20"/>
          <w:szCs w:val="20"/>
        </w:rPr>
        <w:pPrChange w:id="548" w:author="Cami Tiffin" w:date="2024-08-08T10:48:00Z">
          <w:pPr>
            <w:spacing w:after="0" w:line="360" w:lineRule="auto"/>
          </w:pPr>
        </w:pPrChange>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126"/>
        <w:gridCol w:w="1508"/>
        <w:gridCol w:w="2063"/>
        <w:gridCol w:w="1078"/>
      </w:tblGrid>
      <w:tr w:rsidR="003B22DB" w:rsidRPr="00CE368E" w:rsidDel="00A41513" w14:paraId="705B2961" w14:textId="5E547B0E" w:rsidTr="007E3170">
        <w:trPr>
          <w:trHeight w:val="186"/>
          <w:del w:id="549" w:author="Cami Tiffin" w:date="2024-08-08T10:48:00Z"/>
        </w:trPr>
        <w:tc>
          <w:tcPr>
            <w:tcW w:w="3823" w:type="dxa"/>
            <w:shd w:val="clear" w:color="000000" w:fill="386681"/>
            <w:noWrap/>
            <w:vAlign w:val="center"/>
            <w:hideMark/>
          </w:tcPr>
          <w:p w14:paraId="658201D3" w14:textId="0F2A8BE2" w:rsidR="003B22DB" w:rsidRPr="00CE368E" w:rsidDel="00A41513" w:rsidRDefault="003B22DB" w:rsidP="00A41513">
            <w:pPr>
              <w:spacing w:after="0" w:line="360" w:lineRule="auto"/>
              <w:rPr>
                <w:del w:id="550" w:author="Cami Tiffin" w:date="2024-08-08T10:48:00Z"/>
                <w:rFonts w:ascii="Roboto" w:eastAsia="Times New Roman" w:hAnsi="Roboto" w:cs="Times New Roman"/>
                <w:b/>
                <w:bCs/>
                <w:color w:val="FFFFFF"/>
                <w:sz w:val="20"/>
                <w:szCs w:val="20"/>
                <w:lang w:eastAsia="en-CA"/>
              </w:rPr>
              <w:pPrChange w:id="551" w:author="Cami Tiffin" w:date="2024-08-08T10:48:00Z">
                <w:pPr>
                  <w:spacing w:after="0" w:line="240" w:lineRule="auto"/>
                </w:pPr>
              </w:pPrChange>
            </w:pPr>
            <w:del w:id="552" w:author="Cami Tiffin" w:date="2024-08-08T10:48:00Z">
              <w:r w:rsidRPr="00CE368E" w:rsidDel="00A41513">
                <w:rPr>
                  <w:rFonts w:ascii="Roboto" w:eastAsia="Times New Roman" w:hAnsi="Roboto" w:cs="Times New Roman"/>
                  <w:b/>
                  <w:bCs/>
                  <w:color w:val="FFFFFF"/>
                  <w:sz w:val="20"/>
                  <w:szCs w:val="20"/>
                  <w:lang w:eastAsia="en-CA"/>
                </w:rPr>
                <w:delText>SOURCES AND USES</w:delText>
              </w:r>
            </w:del>
          </w:p>
        </w:tc>
        <w:tc>
          <w:tcPr>
            <w:tcW w:w="2126" w:type="dxa"/>
            <w:shd w:val="clear" w:color="000000" w:fill="386681"/>
            <w:noWrap/>
            <w:vAlign w:val="center"/>
            <w:hideMark/>
          </w:tcPr>
          <w:p w14:paraId="478CF75C" w14:textId="6B37FF53" w:rsidR="003B22DB" w:rsidRPr="00CE368E" w:rsidDel="00A41513" w:rsidRDefault="003B22DB" w:rsidP="00A41513">
            <w:pPr>
              <w:spacing w:after="0" w:line="360" w:lineRule="auto"/>
              <w:rPr>
                <w:del w:id="553" w:author="Cami Tiffin" w:date="2024-08-08T10:48:00Z"/>
                <w:rFonts w:ascii="Roboto" w:eastAsia="Times New Roman" w:hAnsi="Roboto" w:cs="Times New Roman"/>
                <w:b/>
                <w:bCs/>
                <w:color w:val="FFFFFF"/>
                <w:sz w:val="20"/>
                <w:szCs w:val="20"/>
                <w:lang w:eastAsia="en-CA"/>
              </w:rPr>
              <w:pPrChange w:id="554" w:author="Cami Tiffin" w:date="2024-08-08T10:48:00Z">
                <w:pPr>
                  <w:spacing w:after="0" w:line="240" w:lineRule="auto"/>
                  <w:jc w:val="center"/>
                </w:pPr>
              </w:pPrChange>
            </w:pPr>
            <w:del w:id="555" w:author="Cami Tiffin" w:date="2024-08-08T10:48:00Z">
              <w:r w:rsidRPr="00CE368E" w:rsidDel="00A41513">
                <w:rPr>
                  <w:rFonts w:ascii="Roboto" w:eastAsia="Times New Roman" w:hAnsi="Roboto" w:cs="Times New Roman"/>
                  <w:b/>
                  <w:bCs/>
                  <w:color w:val="FFFFFF"/>
                  <w:sz w:val="20"/>
                  <w:szCs w:val="20"/>
                  <w:lang w:eastAsia="en-CA"/>
                </w:rPr>
                <w:delText>Total</w:delText>
              </w:r>
            </w:del>
          </w:p>
        </w:tc>
        <w:tc>
          <w:tcPr>
            <w:tcW w:w="1508" w:type="dxa"/>
            <w:shd w:val="clear" w:color="000000" w:fill="386681"/>
          </w:tcPr>
          <w:p w14:paraId="4201FBCE" w14:textId="004C6628" w:rsidR="003B22DB" w:rsidRPr="00CE368E" w:rsidDel="00A41513" w:rsidRDefault="003B22DB" w:rsidP="00A41513">
            <w:pPr>
              <w:spacing w:after="0" w:line="360" w:lineRule="auto"/>
              <w:rPr>
                <w:del w:id="556" w:author="Cami Tiffin" w:date="2024-08-08T10:48:00Z"/>
                <w:rFonts w:ascii="Roboto" w:eastAsia="Times New Roman" w:hAnsi="Roboto" w:cs="Times New Roman"/>
                <w:b/>
                <w:bCs/>
                <w:color w:val="FFFFFF"/>
                <w:sz w:val="20"/>
                <w:szCs w:val="20"/>
                <w:lang w:eastAsia="en-CA"/>
              </w:rPr>
              <w:pPrChange w:id="557" w:author="Cami Tiffin" w:date="2024-08-08T10:48:00Z">
                <w:pPr>
                  <w:spacing w:after="0" w:line="240" w:lineRule="auto"/>
                  <w:jc w:val="center"/>
                </w:pPr>
              </w:pPrChange>
            </w:pPr>
            <w:del w:id="558" w:author="Cami Tiffin" w:date="2024-08-08T10:48:00Z">
              <w:r w:rsidDel="00A41513">
                <w:rPr>
                  <w:rFonts w:ascii="Roboto" w:eastAsia="Times New Roman" w:hAnsi="Roboto" w:cs="Times New Roman"/>
                  <w:b/>
                  <w:bCs/>
                  <w:color w:val="FFFFFF"/>
                  <w:sz w:val="20"/>
                  <w:szCs w:val="20"/>
                  <w:lang w:eastAsia="en-CA"/>
                </w:rPr>
                <w:delText>Balance Drawn</w:delText>
              </w:r>
            </w:del>
          </w:p>
        </w:tc>
        <w:tc>
          <w:tcPr>
            <w:tcW w:w="2063" w:type="dxa"/>
            <w:shd w:val="clear" w:color="000000" w:fill="386681"/>
          </w:tcPr>
          <w:p w14:paraId="3F16344C" w14:textId="73320E0C" w:rsidR="003B22DB" w:rsidRPr="00CE368E" w:rsidDel="00A41513" w:rsidRDefault="003B22DB" w:rsidP="00A41513">
            <w:pPr>
              <w:spacing w:after="0" w:line="360" w:lineRule="auto"/>
              <w:rPr>
                <w:del w:id="559" w:author="Cami Tiffin" w:date="2024-08-08T10:48:00Z"/>
                <w:rFonts w:ascii="Roboto" w:eastAsia="Times New Roman" w:hAnsi="Roboto" w:cs="Times New Roman"/>
                <w:b/>
                <w:bCs/>
                <w:color w:val="FFFFFF"/>
                <w:sz w:val="20"/>
                <w:szCs w:val="20"/>
                <w:lang w:eastAsia="en-CA"/>
              </w:rPr>
              <w:pPrChange w:id="560" w:author="Cami Tiffin" w:date="2024-08-08T10:48:00Z">
                <w:pPr>
                  <w:spacing w:after="0" w:line="240" w:lineRule="auto"/>
                  <w:jc w:val="center"/>
                </w:pPr>
              </w:pPrChange>
            </w:pPr>
            <w:del w:id="561" w:author="Cami Tiffin" w:date="2024-08-08T10:48:00Z">
              <w:r w:rsidDel="00A41513">
                <w:rPr>
                  <w:rFonts w:ascii="Roboto" w:eastAsia="Times New Roman" w:hAnsi="Roboto" w:cs="Times New Roman"/>
                  <w:b/>
                  <w:bCs/>
                  <w:color w:val="FFFFFF"/>
                  <w:sz w:val="20"/>
                  <w:szCs w:val="20"/>
                  <w:lang w:eastAsia="en-CA"/>
                </w:rPr>
                <w:delText>Secured/Unsecured</w:delText>
              </w:r>
            </w:del>
          </w:p>
        </w:tc>
        <w:tc>
          <w:tcPr>
            <w:tcW w:w="1078" w:type="dxa"/>
            <w:shd w:val="clear" w:color="000000" w:fill="386681"/>
          </w:tcPr>
          <w:p w14:paraId="46E526BD" w14:textId="76C0D266" w:rsidR="003B22DB" w:rsidDel="00A41513" w:rsidRDefault="003B22DB" w:rsidP="00A41513">
            <w:pPr>
              <w:spacing w:after="0" w:line="360" w:lineRule="auto"/>
              <w:rPr>
                <w:del w:id="562" w:author="Cami Tiffin" w:date="2024-08-08T10:48:00Z"/>
                <w:rFonts w:ascii="Roboto" w:eastAsia="Times New Roman" w:hAnsi="Roboto" w:cs="Times New Roman"/>
                <w:b/>
                <w:bCs/>
                <w:color w:val="FFFFFF"/>
                <w:sz w:val="20"/>
                <w:szCs w:val="20"/>
                <w:lang w:eastAsia="en-CA"/>
              </w:rPr>
              <w:pPrChange w:id="563" w:author="Cami Tiffin" w:date="2024-08-08T10:48:00Z">
                <w:pPr>
                  <w:spacing w:after="0" w:line="240" w:lineRule="auto"/>
                  <w:jc w:val="center"/>
                </w:pPr>
              </w:pPrChange>
            </w:pPr>
            <w:del w:id="564" w:author="Cami Tiffin" w:date="2024-08-08T10:48:00Z">
              <w:r w:rsidDel="00A41513">
                <w:rPr>
                  <w:rFonts w:ascii="Roboto" w:eastAsia="Times New Roman" w:hAnsi="Roboto" w:cs="Times New Roman"/>
                  <w:b/>
                  <w:bCs/>
                  <w:color w:val="FFFFFF"/>
                  <w:sz w:val="20"/>
                  <w:szCs w:val="20"/>
                  <w:lang w:eastAsia="en-CA"/>
                </w:rPr>
                <w:delText>Risk</w:delText>
              </w:r>
            </w:del>
          </w:p>
        </w:tc>
      </w:tr>
      <w:tr w:rsidR="003B22DB" w:rsidRPr="00CE368E" w:rsidDel="00A41513" w14:paraId="3926673C" w14:textId="23C3886A" w:rsidTr="007E3170">
        <w:trPr>
          <w:trHeight w:val="186"/>
          <w:del w:id="565" w:author="Cami Tiffin" w:date="2024-08-08T10:48:00Z"/>
        </w:trPr>
        <w:tc>
          <w:tcPr>
            <w:tcW w:w="3823" w:type="dxa"/>
            <w:shd w:val="clear" w:color="auto" w:fill="auto"/>
            <w:noWrap/>
            <w:vAlign w:val="bottom"/>
            <w:hideMark/>
          </w:tcPr>
          <w:p w14:paraId="744F72B5" w14:textId="0EFC7A66" w:rsidR="003B22DB" w:rsidRPr="00CE368E" w:rsidDel="00A41513" w:rsidRDefault="003B22DB" w:rsidP="00A41513">
            <w:pPr>
              <w:spacing w:after="0" w:line="360" w:lineRule="auto"/>
              <w:rPr>
                <w:del w:id="566" w:author="Cami Tiffin" w:date="2024-08-08T10:48:00Z"/>
                <w:rFonts w:ascii="Roboto" w:eastAsia="Times New Roman" w:hAnsi="Roboto" w:cs="Times New Roman"/>
                <w:color w:val="000000"/>
                <w:sz w:val="20"/>
                <w:szCs w:val="20"/>
                <w:lang w:eastAsia="en-CA"/>
              </w:rPr>
              <w:pPrChange w:id="567" w:author="Cami Tiffin" w:date="2024-08-08T10:48:00Z">
                <w:pPr>
                  <w:spacing w:after="0" w:line="240" w:lineRule="auto"/>
                  <w:ind w:firstLineChars="100" w:firstLine="200"/>
                </w:pPr>
              </w:pPrChange>
            </w:pPr>
            <w:del w:id="568" w:author="Cami Tiffin" w:date="2024-08-08T10:48:00Z">
              <w:r w:rsidRPr="00CE368E" w:rsidDel="00A41513">
                <w:rPr>
                  <w:rFonts w:ascii="Roboto" w:eastAsia="Times New Roman" w:hAnsi="Roboto" w:cs="Times New Roman"/>
                  <w:color w:val="000000"/>
                  <w:sz w:val="20"/>
                  <w:szCs w:val="20"/>
                  <w:lang w:eastAsia="en-CA"/>
                </w:rPr>
                <w:delText>City of Ottawa HAF</w:delText>
              </w:r>
            </w:del>
          </w:p>
        </w:tc>
        <w:tc>
          <w:tcPr>
            <w:tcW w:w="2126" w:type="dxa"/>
            <w:shd w:val="clear" w:color="000000" w:fill="D1E1EB"/>
            <w:noWrap/>
            <w:vAlign w:val="bottom"/>
            <w:hideMark/>
          </w:tcPr>
          <w:p w14:paraId="26F08F5A" w14:textId="4DA25653" w:rsidR="003B22DB" w:rsidRPr="003B22DB" w:rsidDel="00A41513" w:rsidRDefault="00A85FB0" w:rsidP="00A41513">
            <w:pPr>
              <w:spacing w:after="0" w:line="360" w:lineRule="auto"/>
              <w:rPr>
                <w:del w:id="569" w:author="Cami Tiffin" w:date="2024-08-08T10:48:00Z"/>
                <w:rFonts w:ascii="Roboto" w:eastAsia="Times New Roman" w:hAnsi="Roboto" w:cs="Times New Roman"/>
                <w:sz w:val="20"/>
                <w:szCs w:val="20"/>
                <w:lang w:eastAsia="en-CA"/>
              </w:rPr>
              <w:pPrChange w:id="570" w:author="Cami Tiffin" w:date="2024-08-08T10:48:00Z">
                <w:pPr>
                  <w:spacing w:after="0" w:line="240" w:lineRule="auto"/>
                </w:pPr>
              </w:pPrChange>
            </w:pPr>
            <w:del w:id="571" w:author="Cami Tiffin" w:date="2024-08-08T10:48:00Z">
              <w:r w:rsidRPr="003B22DB" w:rsidDel="00A41513">
                <w:rPr>
                  <w:rFonts w:ascii="Roboto" w:eastAsia="Times New Roman" w:hAnsi="Roboto" w:cs="Times New Roman"/>
                  <w:sz w:val="20"/>
                  <w:szCs w:val="20"/>
                  <w:lang w:eastAsia="en-CA"/>
                </w:rPr>
                <w:delText>$ 1,650,000</w:delText>
              </w:r>
            </w:del>
          </w:p>
        </w:tc>
        <w:tc>
          <w:tcPr>
            <w:tcW w:w="1508" w:type="dxa"/>
            <w:shd w:val="clear" w:color="auto" w:fill="auto"/>
          </w:tcPr>
          <w:p w14:paraId="03FC8321" w14:textId="67D697CD" w:rsidR="003B22DB" w:rsidRPr="00CE368E" w:rsidDel="00A41513" w:rsidRDefault="003B22DB" w:rsidP="00A41513">
            <w:pPr>
              <w:spacing w:after="0" w:line="360" w:lineRule="auto"/>
              <w:rPr>
                <w:del w:id="572" w:author="Cami Tiffin" w:date="2024-08-08T10:48:00Z"/>
                <w:rFonts w:ascii="Roboto" w:eastAsia="Times New Roman" w:hAnsi="Roboto" w:cs="Times New Roman"/>
                <w:color w:val="000000"/>
                <w:sz w:val="20"/>
                <w:szCs w:val="20"/>
                <w:lang w:eastAsia="en-CA"/>
              </w:rPr>
              <w:pPrChange w:id="573" w:author="Cami Tiffin" w:date="2024-08-08T10:48:00Z">
                <w:pPr>
                  <w:spacing w:after="0" w:line="240" w:lineRule="auto"/>
                </w:pPr>
              </w:pPrChange>
            </w:pPr>
          </w:p>
        </w:tc>
        <w:tc>
          <w:tcPr>
            <w:tcW w:w="2063" w:type="dxa"/>
          </w:tcPr>
          <w:p w14:paraId="41C20D7F" w14:textId="1037203D" w:rsidR="003B22DB" w:rsidRPr="00CE368E" w:rsidDel="00A41513" w:rsidRDefault="00614B24" w:rsidP="00A41513">
            <w:pPr>
              <w:spacing w:after="0" w:line="360" w:lineRule="auto"/>
              <w:rPr>
                <w:del w:id="574" w:author="Cami Tiffin" w:date="2024-08-08T10:48:00Z"/>
                <w:rFonts w:ascii="Roboto" w:eastAsia="Times New Roman" w:hAnsi="Roboto" w:cs="Times New Roman"/>
                <w:color w:val="000000"/>
                <w:sz w:val="20"/>
                <w:szCs w:val="20"/>
                <w:lang w:eastAsia="en-CA"/>
              </w:rPr>
              <w:pPrChange w:id="575" w:author="Cami Tiffin" w:date="2024-08-08T10:48:00Z">
                <w:pPr>
                  <w:spacing w:after="0" w:line="240" w:lineRule="auto"/>
                </w:pPr>
              </w:pPrChange>
            </w:pPr>
            <w:del w:id="576" w:author="Cami Tiffin" w:date="2024-08-08T10:48:00Z">
              <w:r w:rsidDel="00A41513">
                <w:rPr>
                  <w:rFonts w:ascii="Roboto" w:eastAsia="Times New Roman" w:hAnsi="Roboto" w:cs="Times New Roman"/>
                  <w:color w:val="000000"/>
                  <w:sz w:val="20"/>
                  <w:szCs w:val="20"/>
                  <w:lang w:eastAsia="en-CA"/>
                </w:rPr>
                <w:delText>Confirmation but Unsecured</w:delText>
              </w:r>
            </w:del>
          </w:p>
        </w:tc>
        <w:tc>
          <w:tcPr>
            <w:tcW w:w="1078" w:type="dxa"/>
          </w:tcPr>
          <w:p w14:paraId="47760816" w14:textId="7C8209EB" w:rsidR="003B22DB" w:rsidRPr="00CE368E" w:rsidDel="00A41513" w:rsidRDefault="00614B24" w:rsidP="00A41513">
            <w:pPr>
              <w:spacing w:after="0" w:line="360" w:lineRule="auto"/>
              <w:rPr>
                <w:del w:id="577" w:author="Cami Tiffin" w:date="2024-08-08T10:48:00Z"/>
                <w:rFonts w:ascii="Roboto" w:eastAsia="Times New Roman" w:hAnsi="Roboto" w:cs="Times New Roman"/>
                <w:color w:val="000000"/>
                <w:sz w:val="20"/>
                <w:szCs w:val="20"/>
                <w:lang w:eastAsia="en-CA"/>
              </w:rPr>
              <w:pPrChange w:id="578" w:author="Cami Tiffin" w:date="2024-08-08T10:48:00Z">
                <w:pPr>
                  <w:spacing w:after="0" w:line="240" w:lineRule="auto"/>
                </w:pPr>
              </w:pPrChange>
            </w:pPr>
            <w:del w:id="579" w:author="Cami Tiffin" w:date="2024-08-08T10:48:00Z">
              <w:r w:rsidDel="00A41513">
                <w:rPr>
                  <w:rFonts w:ascii="Roboto" w:eastAsia="Times New Roman" w:hAnsi="Roboto" w:cs="Times New Roman"/>
                  <w:color w:val="000000"/>
                  <w:sz w:val="20"/>
                  <w:szCs w:val="20"/>
                  <w:lang w:eastAsia="en-CA"/>
                </w:rPr>
                <w:delText>Low</w:delText>
              </w:r>
            </w:del>
          </w:p>
        </w:tc>
      </w:tr>
      <w:tr w:rsidR="003B22DB" w:rsidRPr="00CE368E" w:rsidDel="00A41513" w14:paraId="3E857F9B" w14:textId="623D381E" w:rsidTr="007E3170">
        <w:trPr>
          <w:trHeight w:val="186"/>
          <w:del w:id="580" w:author="Cami Tiffin" w:date="2024-08-08T10:48:00Z"/>
        </w:trPr>
        <w:tc>
          <w:tcPr>
            <w:tcW w:w="3823" w:type="dxa"/>
            <w:shd w:val="clear" w:color="auto" w:fill="auto"/>
            <w:noWrap/>
            <w:vAlign w:val="bottom"/>
            <w:hideMark/>
          </w:tcPr>
          <w:p w14:paraId="11534E07" w14:textId="1D6F1DE4" w:rsidR="003B22DB" w:rsidRPr="00CE368E" w:rsidDel="00A41513" w:rsidRDefault="003B22DB" w:rsidP="00A41513">
            <w:pPr>
              <w:spacing w:after="0" w:line="360" w:lineRule="auto"/>
              <w:rPr>
                <w:del w:id="581" w:author="Cami Tiffin" w:date="2024-08-08T10:48:00Z"/>
                <w:rFonts w:ascii="Roboto" w:eastAsia="Times New Roman" w:hAnsi="Roboto" w:cs="Times New Roman"/>
                <w:color w:val="000000"/>
                <w:sz w:val="20"/>
                <w:szCs w:val="20"/>
                <w:lang w:eastAsia="en-CA"/>
              </w:rPr>
              <w:pPrChange w:id="582" w:author="Cami Tiffin" w:date="2024-08-08T10:48:00Z">
                <w:pPr>
                  <w:spacing w:after="0" w:line="240" w:lineRule="auto"/>
                  <w:ind w:firstLineChars="100" w:firstLine="200"/>
                </w:pPr>
              </w:pPrChange>
            </w:pPr>
            <w:del w:id="583" w:author="Cami Tiffin" w:date="2024-08-08T10:48:00Z">
              <w:r w:rsidRPr="00CE368E" w:rsidDel="00A41513">
                <w:rPr>
                  <w:rFonts w:ascii="Roboto" w:eastAsia="Times New Roman" w:hAnsi="Roboto" w:cs="Times New Roman"/>
                  <w:color w:val="000000"/>
                  <w:sz w:val="20"/>
                  <w:szCs w:val="20"/>
                  <w:lang w:eastAsia="en-CA"/>
                </w:rPr>
                <w:delText>City of Ottawa Pre Development Funding</w:delText>
              </w:r>
            </w:del>
          </w:p>
        </w:tc>
        <w:tc>
          <w:tcPr>
            <w:tcW w:w="2126" w:type="dxa"/>
            <w:shd w:val="clear" w:color="000000" w:fill="D1E1EB"/>
            <w:noWrap/>
            <w:vAlign w:val="bottom"/>
            <w:hideMark/>
          </w:tcPr>
          <w:p w14:paraId="43E5253B" w14:textId="387D6437" w:rsidR="003B22DB" w:rsidRPr="003B22DB" w:rsidDel="00A41513" w:rsidRDefault="00A85FB0" w:rsidP="00A41513">
            <w:pPr>
              <w:spacing w:after="0" w:line="360" w:lineRule="auto"/>
              <w:rPr>
                <w:del w:id="584" w:author="Cami Tiffin" w:date="2024-08-08T10:48:00Z"/>
                <w:rFonts w:ascii="Roboto" w:eastAsia="Times New Roman" w:hAnsi="Roboto" w:cs="Times New Roman"/>
                <w:sz w:val="20"/>
                <w:szCs w:val="20"/>
                <w:lang w:eastAsia="en-CA"/>
              </w:rPr>
              <w:pPrChange w:id="585" w:author="Cami Tiffin" w:date="2024-08-08T10:48:00Z">
                <w:pPr>
                  <w:spacing w:after="0" w:line="240" w:lineRule="auto"/>
                </w:pPr>
              </w:pPrChange>
            </w:pPr>
            <w:del w:id="586" w:author="Cami Tiffin" w:date="2024-08-08T10:48:00Z">
              <w:r w:rsidRPr="003B22DB" w:rsidDel="00A41513">
                <w:rPr>
                  <w:rFonts w:ascii="Roboto" w:eastAsia="Times New Roman" w:hAnsi="Roboto" w:cs="Times New Roman"/>
                  <w:sz w:val="20"/>
                  <w:szCs w:val="20"/>
                  <w:lang w:eastAsia="en-CA"/>
                </w:rPr>
                <w:delText>$ 75,000</w:delText>
              </w:r>
            </w:del>
          </w:p>
        </w:tc>
        <w:tc>
          <w:tcPr>
            <w:tcW w:w="1508" w:type="dxa"/>
            <w:shd w:val="clear" w:color="auto" w:fill="auto"/>
          </w:tcPr>
          <w:p w14:paraId="5B7AE1D4" w14:textId="3D7A5FAE" w:rsidR="003B22DB" w:rsidRPr="00CE368E" w:rsidDel="00A41513" w:rsidRDefault="003B22DB" w:rsidP="00A41513">
            <w:pPr>
              <w:spacing w:after="0" w:line="360" w:lineRule="auto"/>
              <w:rPr>
                <w:del w:id="587" w:author="Cami Tiffin" w:date="2024-08-08T10:48:00Z"/>
                <w:rFonts w:ascii="Roboto" w:eastAsia="Times New Roman" w:hAnsi="Roboto" w:cs="Times New Roman"/>
                <w:color w:val="000000"/>
                <w:sz w:val="20"/>
                <w:szCs w:val="20"/>
                <w:lang w:eastAsia="en-CA"/>
              </w:rPr>
              <w:pPrChange w:id="588" w:author="Cami Tiffin" w:date="2024-08-08T10:48:00Z">
                <w:pPr>
                  <w:spacing w:after="0" w:line="240" w:lineRule="auto"/>
                </w:pPr>
              </w:pPrChange>
            </w:pPr>
          </w:p>
        </w:tc>
        <w:tc>
          <w:tcPr>
            <w:tcW w:w="2063" w:type="dxa"/>
          </w:tcPr>
          <w:p w14:paraId="49B4D3E5" w14:textId="741F895D" w:rsidR="003B22DB" w:rsidRPr="00CE368E" w:rsidDel="00A41513" w:rsidRDefault="002004AC" w:rsidP="00A41513">
            <w:pPr>
              <w:spacing w:after="0" w:line="360" w:lineRule="auto"/>
              <w:rPr>
                <w:del w:id="589" w:author="Cami Tiffin" w:date="2024-08-08T10:48:00Z"/>
                <w:rFonts w:ascii="Roboto" w:eastAsia="Times New Roman" w:hAnsi="Roboto" w:cs="Times New Roman"/>
                <w:color w:val="000000"/>
                <w:sz w:val="20"/>
                <w:szCs w:val="20"/>
                <w:lang w:eastAsia="en-CA"/>
              </w:rPr>
              <w:pPrChange w:id="590" w:author="Cami Tiffin" w:date="2024-08-08T10:48:00Z">
                <w:pPr>
                  <w:spacing w:after="0" w:line="240" w:lineRule="auto"/>
                </w:pPr>
              </w:pPrChange>
            </w:pPr>
            <w:del w:id="591" w:author="Cami Tiffin" w:date="2024-08-08T10:48:00Z">
              <w:r w:rsidDel="00A41513">
                <w:rPr>
                  <w:rFonts w:ascii="Roboto" w:eastAsia="Times New Roman" w:hAnsi="Roboto" w:cs="Times New Roman"/>
                  <w:color w:val="000000"/>
                  <w:sz w:val="20"/>
                  <w:szCs w:val="20"/>
                  <w:lang w:eastAsia="en-CA"/>
                </w:rPr>
                <w:delText>Partially Secured</w:delText>
              </w:r>
            </w:del>
            <w:ins w:id="592" w:author="Warren Vibert-Adams" w:date="2024-08-06T10:51:00Z">
              <w:del w:id="593" w:author="Cami Tiffin" w:date="2024-08-08T10:48:00Z">
                <w:r w:rsidR="00F854F5" w:rsidDel="00A41513">
                  <w:rPr>
                    <w:rFonts w:ascii="Roboto" w:eastAsia="Times New Roman" w:hAnsi="Roboto" w:cs="Times New Roman"/>
                    <w:color w:val="000000"/>
                    <w:sz w:val="20"/>
                    <w:szCs w:val="20"/>
                    <w:lang w:eastAsia="en-CA"/>
                  </w:rPr>
                  <w:delText>Secured, Partially Drawn Upon</w:delText>
                </w:r>
              </w:del>
            </w:ins>
            <w:del w:id="594" w:author="Cami Tiffin" w:date="2024-08-08T10:48:00Z">
              <w:r w:rsidDel="00A41513">
                <w:rPr>
                  <w:rFonts w:ascii="Roboto" w:eastAsia="Times New Roman" w:hAnsi="Roboto" w:cs="Times New Roman"/>
                  <w:color w:val="000000"/>
                  <w:sz w:val="20"/>
                  <w:szCs w:val="20"/>
                  <w:lang w:eastAsia="en-CA"/>
                </w:rPr>
                <w:delText xml:space="preserve"> ($38,125)</w:delText>
              </w:r>
            </w:del>
          </w:p>
        </w:tc>
        <w:tc>
          <w:tcPr>
            <w:tcW w:w="1078" w:type="dxa"/>
          </w:tcPr>
          <w:p w14:paraId="0ADD8FEB" w14:textId="3755662A" w:rsidR="003B22DB" w:rsidRPr="00CE368E" w:rsidDel="00A41513" w:rsidRDefault="00E70F44" w:rsidP="00A41513">
            <w:pPr>
              <w:spacing w:after="0" w:line="360" w:lineRule="auto"/>
              <w:rPr>
                <w:del w:id="595" w:author="Cami Tiffin" w:date="2024-08-08T10:48:00Z"/>
                <w:rFonts w:ascii="Roboto" w:eastAsia="Times New Roman" w:hAnsi="Roboto" w:cs="Times New Roman"/>
                <w:color w:val="000000"/>
                <w:sz w:val="20"/>
                <w:szCs w:val="20"/>
                <w:lang w:eastAsia="en-CA"/>
              </w:rPr>
              <w:pPrChange w:id="596" w:author="Cami Tiffin" w:date="2024-08-08T10:48:00Z">
                <w:pPr>
                  <w:spacing w:after="0" w:line="240" w:lineRule="auto"/>
                </w:pPr>
              </w:pPrChange>
            </w:pPr>
            <w:ins w:id="597" w:author="Warren Vibert-Adams" w:date="2024-08-06T11:43:00Z">
              <w:del w:id="598" w:author="Cami Tiffin" w:date="2024-08-08T10:48:00Z">
                <w:r w:rsidDel="00A41513">
                  <w:rPr>
                    <w:rFonts w:ascii="Roboto" w:eastAsia="Times New Roman" w:hAnsi="Roboto" w:cs="Times New Roman"/>
                    <w:color w:val="000000"/>
                    <w:sz w:val="20"/>
                    <w:szCs w:val="20"/>
                    <w:lang w:eastAsia="en-CA"/>
                  </w:rPr>
                  <w:delText>None</w:delText>
                </w:r>
              </w:del>
            </w:ins>
            <w:del w:id="599" w:author="Cami Tiffin" w:date="2024-08-08T10:48:00Z">
              <w:r w:rsidR="00614B24" w:rsidDel="00A41513">
                <w:rPr>
                  <w:rFonts w:ascii="Roboto" w:eastAsia="Times New Roman" w:hAnsi="Roboto" w:cs="Times New Roman"/>
                  <w:color w:val="000000"/>
                  <w:sz w:val="20"/>
                  <w:szCs w:val="20"/>
                  <w:lang w:eastAsia="en-CA"/>
                </w:rPr>
                <w:delText>Low</w:delText>
              </w:r>
            </w:del>
          </w:p>
        </w:tc>
      </w:tr>
      <w:tr w:rsidR="003B22DB" w:rsidRPr="00CE368E" w:rsidDel="00A41513" w14:paraId="75239E16" w14:textId="6EC56865" w:rsidTr="007E3170">
        <w:trPr>
          <w:trHeight w:val="186"/>
          <w:del w:id="600" w:author="Cami Tiffin" w:date="2024-08-08T10:48:00Z"/>
        </w:trPr>
        <w:tc>
          <w:tcPr>
            <w:tcW w:w="3823" w:type="dxa"/>
            <w:shd w:val="clear" w:color="auto" w:fill="auto"/>
            <w:noWrap/>
            <w:vAlign w:val="bottom"/>
            <w:hideMark/>
          </w:tcPr>
          <w:p w14:paraId="227D2ADD" w14:textId="779272D4" w:rsidR="003B22DB" w:rsidRPr="00CE368E" w:rsidDel="00A41513" w:rsidRDefault="003B22DB" w:rsidP="00A41513">
            <w:pPr>
              <w:spacing w:after="0" w:line="360" w:lineRule="auto"/>
              <w:rPr>
                <w:del w:id="601" w:author="Cami Tiffin" w:date="2024-08-08T10:48:00Z"/>
                <w:rFonts w:ascii="Roboto" w:eastAsia="Times New Roman" w:hAnsi="Roboto" w:cs="Times New Roman"/>
                <w:color w:val="000000"/>
                <w:sz w:val="20"/>
                <w:szCs w:val="20"/>
                <w:lang w:eastAsia="en-CA"/>
              </w:rPr>
              <w:pPrChange w:id="602" w:author="Cami Tiffin" w:date="2024-08-08T10:48:00Z">
                <w:pPr>
                  <w:spacing w:after="0" w:line="240" w:lineRule="auto"/>
                  <w:ind w:firstLineChars="100" w:firstLine="200"/>
                </w:pPr>
              </w:pPrChange>
            </w:pPr>
            <w:del w:id="603" w:author="Cami Tiffin" w:date="2024-08-08T10:48:00Z">
              <w:r w:rsidRPr="00CE368E" w:rsidDel="00A41513">
                <w:rPr>
                  <w:rFonts w:ascii="Roboto" w:eastAsia="Times New Roman" w:hAnsi="Roboto" w:cs="Times New Roman"/>
                  <w:color w:val="000000"/>
                  <w:sz w:val="20"/>
                  <w:szCs w:val="20"/>
                  <w:lang w:eastAsia="en-CA"/>
                </w:rPr>
                <w:delText xml:space="preserve">City of Ottawa Pre Development  </w:delText>
              </w:r>
              <w:r w:rsidR="002004AC" w:rsidDel="00A41513">
                <w:rPr>
                  <w:rFonts w:ascii="Roboto" w:eastAsia="Times New Roman" w:hAnsi="Roboto" w:cs="Times New Roman"/>
                  <w:color w:val="000000"/>
                  <w:sz w:val="20"/>
                  <w:szCs w:val="20"/>
                  <w:lang w:eastAsia="en-CA"/>
                </w:rPr>
                <w:delText xml:space="preserve">    </w:delText>
              </w:r>
              <w:r w:rsidRPr="00CE368E" w:rsidDel="00A41513">
                <w:rPr>
                  <w:rFonts w:ascii="Roboto" w:eastAsia="Times New Roman" w:hAnsi="Roboto" w:cs="Times New Roman"/>
                  <w:color w:val="000000"/>
                  <w:sz w:val="20"/>
                  <w:szCs w:val="20"/>
                  <w:lang w:eastAsia="en-CA"/>
                </w:rPr>
                <w:delText>Funding Round 2</w:delText>
              </w:r>
            </w:del>
          </w:p>
        </w:tc>
        <w:tc>
          <w:tcPr>
            <w:tcW w:w="2126" w:type="dxa"/>
            <w:shd w:val="clear" w:color="000000" w:fill="D1E1EB"/>
            <w:noWrap/>
            <w:vAlign w:val="bottom"/>
            <w:hideMark/>
          </w:tcPr>
          <w:p w14:paraId="36E213B0" w14:textId="2BBCA01D" w:rsidR="003B22DB" w:rsidRPr="003B22DB" w:rsidDel="00A41513" w:rsidRDefault="00A85FB0" w:rsidP="00A41513">
            <w:pPr>
              <w:spacing w:after="0" w:line="360" w:lineRule="auto"/>
              <w:rPr>
                <w:del w:id="604" w:author="Cami Tiffin" w:date="2024-08-08T10:48:00Z"/>
                <w:rFonts w:ascii="Roboto" w:eastAsia="Times New Roman" w:hAnsi="Roboto" w:cs="Times New Roman"/>
                <w:sz w:val="20"/>
                <w:szCs w:val="20"/>
                <w:lang w:eastAsia="en-CA"/>
              </w:rPr>
              <w:pPrChange w:id="605" w:author="Cami Tiffin" w:date="2024-08-08T10:48:00Z">
                <w:pPr>
                  <w:spacing w:after="0" w:line="240" w:lineRule="auto"/>
                </w:pPr>
              </w:pPrChange>
            </w:pPr>
            <w:del w:id="606" w:author="Cami Tiffin" w:date="2024-08-08T10:48:00Z">
              <w:r w:rsidRPr="003B22DB" w:rsidDel="00A41513">
                <w:rPr>
                  <w:rFonts w:ascii="Roboto" w:eastAsia="Times New Roman" w:hAnsi="Roboto" w:cs="Times New Roman"/>
                  <w:sz w:val="20"/>
                  <w:szCs w:val="20"/>
                  <w:lang w:eastAsia="en-CA"/>
                </w:rPr>
                <w:delText>$ 100,000</w:delText>
              </w:r>
            </w:del>
          </w:p>
        </w:tc>
        <w:tc>
          <w:tcPr>
            <w:tcW w:w="1508" w:type="dxa"/>
            <w:shd w:val="clear" w:color="auto" w:fill="auto"/>
          </w:tcPr>
          <w:p w14:paraId="0914BCB1" w14:textId="7E57372C" w:rsidR="003B22DB" w:rsidRPr="00CE368E" w:rsidDel="00A41513" w:rsidRDefault="003B22DB" w:rsidP="00A41513">
            <w:pPr>
              <w:spacing w:after="0" w:line="360" w:lineRule="auto"/>
              <w:rPr>
                <w:del w:id="607" w:author="Cami Tiffin" w:date="2024-08-08T10:48:00Z"/>
                <w:rFonts w:ascii="Roboto" w:eastAsia="Times New Roman" w:hAnsi="Roboto" w:cs="Times New Roman"/>
                <w:color w:val="000000"/>
                <w:sz w:val="20"/>
                <w:szCs w:val="20"/>
                <w:lang w:eastAsia="en-CA"/>
              </w:rPr>
              <w:pPrChange w:id="608" w:author="Cami Tiffin" w:date="2024-08-08T10:48:00Z">
                <w:pPr>
                  <w:spacing w:after="0" w:line="240" w:lineRule="auto"/>
                </w:pPr>
              </w:pPrChange>
            </w:pPr>
          </w:p>
        </w:tc>
        <w:tc>
          <w:tcPr>
            <w:tcW w:w="2063" w:type="dxa"/>
          </w:tcPr>
          <w:p w14:paraId="4A418CD3" w14:textId="6BFB15F6" w:rsidR="003B22DB" w:rsidRPr="00CE368E" w:rsidDel="00A41513" w:rsidRDefault="002004AC" w:rsidP="00A41513">
            <w:pPr>
              <w:spacing w:after="0" w:line="360" w:lineRule="auto"/>
              <w:rPr>
                <w:del w:id="609" w:author="Cami Tiffin" w:date="2024-08-08T10:48:00Z"/>
                <w:rFonts w:ascii="Roboto" w:eastAsia="Times New Roman" w:hAnsi="Roboto" w:cs="Times New Roman"/>
                <w:color w:val="000000"/>
                <w:sz w:val="20"/>
                <w:szCs w:val="20"/>
                <w:lang w:eastAsia="en-CA"/>
              </w:rPr>
              <w:pPrChange w:id="610" w:author="Cami Tiffin" w:date="2024-08-08T10:48:00Z">
                <w:pPr>
                  <w:spacing w:after="0" w:line="240" w:lineRule="auto"/>
                </w:pPr>
              </w:pPrChange>
            </w:pPr>
            <w:commentRangeStart w:id="611"/>
            <w:del w:id="612" w:author="Cami Tiffin" w:date="2024-08-08T10:48:00Z">
              <w:r w:rsidDel="00A41513">
                <w:rPr>
                  <w:rFonts w:ascii="Roboto" w:eastAsia="Times New Roman" w:hAnsi="Roboto" w:cs="Times New Roman"/>
                  <w:color w:val="000000"/>
                  <w:sz w:val="20"/>
                  <w:szCs w:val="20"/>
                  <w:lang w:eastAsia="en-CA"/>
                </w:rPr>
                <w:delText>Unsecured</w:delText>
              </w:r>
              <w:commentRangeEnd w:id="611"/>
              <w:r w:rsidR="00C944D9" w:rsidDel="00A41513">
                <w:rPr>
                  <w:rStyle w:val="CommentReference"/>
                </w:rPr>
                <w:commentReference w:id="611"/>
              </w:r>
            </w:del>
            <w:ins w:id="613" w:author="Warren Vibert-Adams" w:date="2024-08-06T10:51:00Z">
              <w:del w:id="614" w:author="Cami Tiffin" w:date="2024-08-08T10:48:00Z">
                <w:r w:rsidR="00F854F5" w:rsidDel="00A41513">
                  <w:rPr>
                    <w:rFonts w:ascii="Roboto" w:eastAsia="Times New Roman" w:hAnsi="Roboto" w:cs="Times New Roman"/>
                    <w:color w:val="000000"/>
                    <w:sz w:val="20"/>
                    <w:szCs w:val="20"/>
                    <w:lang w:eastAsia="en-CA"/>
                  </w:rPr>
                  <w:delText>Secured</w:delText>
                </w:r>
              </w:del>
            </w:ins>
          </w:p>
        </w:tc>
        <w:tc>
          <w:tcPr>
            <w:tcW w:w="1078" w:type="dxa"/>
          </w:tcPr>
          <w:p w14:paraId="66914034" w14:textId="1CA4866B" w:rsidR="003B22DB" w:rsidRPr="00CE368E" w:rsidDel="00A41513" w:rsidRDefault="00E70F44" w:rsidP="00A41513">
            <w:pPr>
              <w:spacing w:after="0" w:line="360" w:lineRule="auto"/>
              <w:rPr>
                <w:del w:id="615" w:author="Cami Tiffin" w:date="2024-08-08T10:48:00Z"/>
                <w:rFonts w:ascii="Roboto" w:eastAsia="Times New Roman" w:hAnsi="Roboto" w:cs="Times New Roman"/>
                <w:color w:val="000000"/>
                <w:sz w:val="20"/>
                <w:szCs w:val="20"/>
                <w:lang w:eastAsia="en-CA"/>
              </w:rPr>
              <w:pPrChange w:id="616" w:author="Cami Tiffin" w:date="2024-08-08T10:48:00Z">
                <w:pPr>
                  <w:spacing w:after="0" w:line="240" w:lineRule="auto"/>
                </w:pPr>
              </w:pPrChange>
            </w:pPr>
            <w:ins w:id="617" w:author="Warren Vibert-Adams" w:date="2024-08-06T11:43:00Z">
              <w:del w:id="618" w:author="Cami Tiffin" w:date="2024-08-08T10:48:00Z">
                <w:r w:rsidDel="00A41513">
                  <w:rPr>
                    <w:rFonts w:ascii="Roboto" w:eastAsia="Times New Roman" w:hAnsi="Roboto" w:cs="Times New Roman"/>
                    <w:color w:val="000000"/>
                    <w:sz w:val="20"/>
                    <w:szCs w:val="20"/>
                    <w:lang w:eastAsia="en-CA"/>
                  </w:rPr>
                  <w:delText>None</w:delText>
                </w:r>
              </w:del>
            </w:ins>
            <w:del w:id="619" w:author="Cami Tiffin" w:date="2024-08-08T10:48:00Z">
              <w:r w:rsidR="00614B24" w:rsidDel="00A41513">
                <w:rPr>
                  <w:rFonts w:ascii="Roboto" w:eastAsia="Times New Roman" w:hAnsi="Roboto" w:cs="Times New Roman"/>
                  <w:color w:val="000000"/>
                  <w:sz w:val="20"/>
                  <w:szCs w:val="20"/>
                  <w:lang w:eastAsia="en-CA"/>
                </w:rPr>
                <w:delText>Low</w:delText>
              </w:r>
            </w:del>
          </w:p>
        </w:tc>
      </w:tr>
      <w:tr w:rsidR="003B22DB" w:rsidRPr="00CE368E" w:rsidDel="00A41513" w14:paraId="5378EFE5" w14:textId="5FEB9495" w:rsidTr="007E3170">
        <w:trPr>
          <w:trHeight w:val="186"/>
          <w:del w:id="620" w:author="Cami Tiffin" w:date="2024-08-08T10:48:00Z"/>
        </w:trPr>
        <w:tc>
          <w:tcPr>
            <w:tcW w:w="3823" w:type="dxa"/>
            <w:shd w:val="clear" w:color="auto" w:fill="auto"/>
            <w:noWrap/>
            <w:vAlign w:val="bottom"/>
            <w:hideMark/>
          </w:tcPr>
          <w:p w14:paraId="7274A634" w14:textId="70990098" w:rsidR="003B22DB" w:rsidRPr="00CE368E" w:rsidDel="00A41513" w:rsidRDefault="003B22DB" w:rsidP="00A41513">
            <w:pPr>
              <w:spacing w:after="0" w:line="360" w:lineRule="auto"/>
              <w:rPr>
                <w:del w:id="621" w:author="Cami Tiffin" w:date="2024-08-08T10:48:00Z"/>
                <w:rFonts w:ascii="Roboto" w:eastAsia="Times New Roman" w:hAnsi="Roboto" w:cs="Times New Roman"/>
                <w:color w:val="000000"/>
                <w:sz w:val="20"/>
                <w:szCs w:val="20"/>
                <w:lang w:eastAsia="en-CA"/>
              </w:rPr>
              <w:pPrChange w:id="622" w:author="Cami Tiffin" w:date="2024-08-08T10:48:00Z">
                <w:pPr>
                  <w:spacing w:after="0" w:line="240" w:lineRule="auto"/>
                  <w:ind w:firstLineChars="100" w:firstLine="200"/>
                </w:pPr>
              </w:pPrChange>
            </w:pPr>
            <w:del w:id="623" w:author="Cami Tiffin" w:date="2024-08-08T10:48:00Z">
              <w:r w:rsidRPr="00CE368E" w:rsidDel="00A41513">
                <w:rPr>
                  <w:rFonts w:ascii="Roboto" w:eastAsia="Times New Roman" w:hAnsi="Roboto" w:cs="Times New Roman"/>
                  <w:color w:val="000000"/>
                  <w:sz w:val="20"/>
                  <w:szCs w:val="20"/>
                  <w:lang w:eastAsia="en-CA"/>
                </w:rPr>
                <w:delText>CMHC SEED</w:delText>
              </w:r>
            </w:del>
          </w:p>
        </w:tc>
        <w:tc>
          <w:tcPr>
            <w:tcW w:w="2126" w:type="dxa"/>
            <w:shd w:val="clear" w:color="000000" w:fill="D1E1EB"/>
            <w:noWrap/>
            <w:vAlign w:val="bottom"/>
            <w:hideMark/>
          </w:tcPr>
          <w:p w14:paraId="00190E9B" w14:textId="209410EB" w:rsidR="003B22DB" w:rsidRPr="003B22DB" w:rsidDel="00A41513" w:rsidRDefault="003B22DB" w:rsidP="00A41513">
            <w:pPr>
              <w:spacing w:after="0" w:line="360" w:lineRule="auto"/>
              <w:rPr>
                <w:del w:id="624" w:author="Cami Tiffin" w:date="2024-08-08T10:48:00Z"/>
                <w:rFonts w:ascii="Roboto" w:eastAsia="Times New Roman" w:hAnsi="Roboto" w:cs="Times New Roman"/>
                <w:sz w:val="20"/>
                <w:szCs w:val="20"/>
                <w:lang w:eastAsia="en-CA"/>
              </w:rPr>
              <w:pPrChange w:id="625" w:author="Cami Tiffin" w:date="2024-08-08T10:48:00Z">
                <w:pPr>
                  <w:spacing w:after="0" w:line="240" w:lineRule="auto"/>
                </w:pPr>
              </w:pPrChange>
            </w:pPr>
            <w:del w:id="626" w:author="Cami Tiffin" w:date="2024-08-08T10:48:00Z">
              <w:r w:rsidRPr="003B22DB" w:rsidDel="00A41513">
                <w:rPr>
                  <w:rFonts w:ascii="Roboto" w:eastAsia="Times New Roman" w:hAnsi="Roboto" w:cs="Times New Roman"/>
                  <w:sz w:val="20"/>
                  <w:szCs w:val="20"/>
                  <w:lang w:eastAsia="en-CA"/>
                </w:rPr>
                <w:delText>$ 21,280</w:delText>
              </w:r>
            </w:del>
          </w:p>
        </w:tc>
        <w:tc>
          <w:tcPr>
            <w:tcW w:w="1508" w:type="dxa"/>
            <w:shd w:val="clear" w:color="auto" w:fill="auto"/>
          </w:tcPr>
          <w:p w14:paraId="01EAD2D4" w14:textId="6B59B992" w:rsidR="003B22DB" w:rsidRPr="00CE368E" w:rsidDel="00A41513" w:rsidRDefault="003B22DB" w:rsidP="00A41513">
            <w:pPr>
              <w:spacing w:after="0" w:line="360" w:lineRule="auto"/>
              <w:rPr>
                <w:del w:id="627" w:author="Cami Tiffin" w:date="2024-08-08T10:48:00Z"/>
                <w:rFonts w:ascii="Roboto" w:eastAsia="Times New Roman" w:hAnsi="Roboto" w:cs="Times New Roman"/>
                <w:color w:val="000000"/>
                <w:sz w:val="20"/>
                <w:szCs w:val="20"/>
                <w:lang w:eastAsia="en-CA"/>
              </w:rPr>
              <w:pPrChange w:id="628" w:author="Cami Tiffin" w:date="2024-08-08T10:48:00Z">
                <w:pPr>
                  <w:spacing w:after="0" w:line="240" w:lineRule="auto"/>
                </w:pPr>
              </w:pPrChange>
            </w:pPr>
          </w:p>
        </w:tc>
        <w:tc>
          <w:tcPr>
            <w:tcW w:w="2063" w:type="dxa"/>
          </w:tcPr>
          <w:p w14:paraId="39A25AAE" w14:textId="30746E30" w:rsidR="003B22DB" w:rsidRPr="00CE368E" w:rsidDel="00A41513" w:rsidRDefault="00771001" w:rsidP="00A41513">
            <w:pPr>
              <w:spacing w:after="0" w:line="360" w:lineRule="auto"/>
              <w:rPr>
                <w:del w:id="629" w:author="Cami Tiffin" w:date="2024-08-08T10:48:00Z"/>
                <w:rFonts w:ascii="Roboto" w:eastAsia="Times New Roman" w:hAnsi="Roboto" w:cs="Times New Roman"/>
                <w:color w:val="000000"/>
                <w:sz w:val="20"/>
                <w:szCs w:val="20"/>
                <w:lang w:eastAsia="en-CA"/>
              </w:rPr>
              <w:pPrChange w:id="630" w:author="Cami Tiffin" w:date="2024-08-08T10:48:00Z">
                <w:pPr>
                  <w:spacing w:after="0" w:line="240" w:lineRule="auto"/>
                </w:pPr>
              </w:pPrChange>
            </w:pPr>
            <w:del w:id="631" w:author="Cami Tiffin" w:date="2024-08-08T10:48:00Z">
              <w:r w:rsidDel="00A41513">
                <w:rPr>
                  <w:rFonts w:ascii="Roboto" w:eastAsia="Times New Roman" w:hAnsi="Roboto" w:cs="Times New Roman"/>
                  <w:color w:val="000000"/>
                  <w:sz w:val="20"/>
                  <w:szCs w:val="20"/>
                  <w:lang w:eastAsia="en-CA"/>
                </w:rPr>
                <w:delText>Secured</w:delText>
              </w:r>
            </w:del>
          </w:p>
        </w:tc>
        <w:tc>
          <w:tcPr>
            <w:tcW w:w="1078" w:type="dxa"/>
          </w:tcPr>
          <w:p w14:paraId="0BFFE9E9" w14:textId="7BFE2558" w:rsidR="003B22DB" w:rsidRPr="00CE368E" w:rsidDel="00A41513" w:rsidRDefault="00614B24" w:rsidP="00A41513">
            <w:pPr>
              <w:spacing w:after="0" w:line="360" w:lineRule="auto"/>
              <w:rPr>
                <w:del w:id="632" w:author="Cami Tiffin" w:date="2024-08-08T10:48:00Z"/>
                <w:rFonts w:ascii="Roboto" w:eastAsia="Times New Roman" w:hAnsi="Roboto" w:cs="Times New Roman"/>
                <w:color w:val="000000"/>
                <w:sz w:val="20"/>
                <w:szCs w:val="20"/>
                <w:lang w:eastAsia="en-CA"/>
              </w:rPr>
              <w:pPrChange w:id="633" w:author="Cami Tiffin" w:date="2024-08-08T10:48:00Z">
                <w:pPr>
                  <w:spacing w:after="0" w:line="240" w:lineRule="auto"/>
                </w:pPr>
              </w:pPrChange>
            </w:pPr>
            <w:del w:id="634" w:author="Cami Tiffin" w:date="2024-08-08T10:48:00Z">
              <w:r w:rsidDel="00A41513">
                <w:rPr>
                  <w:rFonts w:ascii="Roboto" w:eastAsia="Times New Roman" w:hAnsi="Roboto" w:cs="Times New Roman"/>
                  <w:color w:val="000000"/>
                  <w:sz w:val="20"/>
                  <w:szCs w:val="20"/>
                  <w:lang w:eastAsia="en-CA"/>
                </w:rPr>
                <w:delText>None</w:delText>
              </w:r>
            </w:del>
          </w:p>
        </w:tc>
      </w:tr>
      <w:tr w:rsidR="003B22DB" w:rsidRPr="00CE368E" w:rsidDel="00A41513" w14:paraId="0D702DC7" w14:textId="157A6CFD" w:rsidTr="007E3170">
        <w:trPr>
          <w:trHeight w:val="186"/>
          <w:del w:id="635" w:author="Cami Tiffin" w:date="2024-08-08T10:48:00Z"/>
        </w:trPr>
        <w:tc>
          <w:tcPr>
            <w:tcW w:w="3823" w:type="dxa"/>
            <w:shd w:val="clear" w:color="auto" w:fill="auto"/>
            <w:noWrap/>
            <w:vAlign w:val="bottom"/>
            <w:hideMark/>
          </w:tcPr>
          <w:p w14:paraId="61981435" w14:textId="5974F6A9" w:rsidR="003B22DB" w:rsidRPr="00CE368E" w:rsidDel="00A41513" w:rsidRDefault="003B22DB" w:rsidP="00A41513">
            <w:pPr>
              <w:spacing w:after="0" w:line="360" w:lineRule="auto"/>
              <w:rPr>
                <w:del w:id="636" w:author="Cami Tiffin" w:date="2024-08-08T10:48:00Z"/>
                <w:rFonts w:ascii="Roboto" w:eastAsia="Times New Roman" w:hAnsi="Roboto" w:cs="Times New Roman"/>
                <w:color w:val="000000"/>
                <w:sz w:val="20"/>
                <w:szCs w:val="20"/>
                <w:lang w:eastAsia="en-CA"/>
              </w:rPr>
              <w:pPrChange w:id="637" w:author="Cami Tiffin" w:date="2024-08-08T10:48:00Z">
                <w:pPr>
                  <w:spacing w:after="0" w:line="240" w:lineRule="auto"/>
                  <w:ind w:firstLineChars="100" w:firstLine="200"/>
                </w:pPr>
              </w:pPrChange>
            </w:pPr>
            <w:del w:id="638" w:author="Cami Tiffin" w:date="2024-08-08T10:48:00Z">
              <w:r w:rsidRPr="00CE368E" w:rsidDel="00A41513">
                <w:rPr>
                  <w:rFonts w:ascii="Roboto" w:eastAsia="Times New Roman" w:hAnsi="Roboto" w:cs="Times New Roman"/>
                  <w:color w:val="000000"/>
                  <w:sz w:val="20"/>
                  <w:szCs w:val="20"/>
                  <w:lang w:eastAsia="en-CA"/>
                </w:rPr>
                <w:delText>FCM GMF Planning Grant</w:delText>
              </w:r>
            </w:del>
          </w:p>
        </w:tc>
        <w:tc>
          <w:tcPr>
            <w:tcW w:w="2126" w:type="dxa"/>
            <w:shd w:val="clear" w:color="000000" w:fill="D1E1EB"/>
            <w:noWrap/>
            <w:vAlign w:val="bottom"/>
            <w:hideMark/>
          </w:tcPr>
          <w:p w14:paraId="224C244D" w14:textId="42D05193" w:rsidR="003B22DB" w:rsidRPr="003B22DB" w:rsidDel="00A41513" w:rsidRDefault="003B22DB" w:rsidP="00A41513">
            <w:pPr>
              <w:spacing w:after="0" w:line="360" w:lineRule="auto"/>
              <w:rPr>
                <w:del w:id="639" w:author="Cami Tiffin" w:date="2024-08-08T10:48:00Z"/>
                <w:rFonts w:ascii="Roboto" w:eastAsia="Times New Roman" w:hAnsi="Roboto" w:cs="Times New Roman"/>
                <w:sz w:val="20"/>
                <w:szCs w:val="20"/>
                <w:lang w:eastAsia="en-CA"/>
              </w:rPr>
              <w:pPrChange w:id="640" w:author="Cami Tiffin" w:date="2024-08-08T10:48:00Z">
                <w:pPr>
                  <w:spacing w:after="0" w:line="240" w:lineRule="auto"/>
                </w:pPr>
              </w:pPrChange>
            </w:pPr>
            <w:del w:id="641" w:author="Cami Tiffin" w:date="2024-08-08T10:48:00Z">
              <w:r w:rsidRPr="003B22DB" w:rsidDel="00A41513">
                <w:rPr>
                  <w:rFonts w:ascii="Roboto" w:eastAsia="Times New Roman" w:hAnsi="Roboto" w:cs="Times New Roman"/>
                  <w:sz w:val="20"/>
                  <w:szCs w:val="20"/>
                  <w:lang w:eastAsia="en-CA"/>
                </w:rPr>
                <w:delText>$ 25,000</w:delText>
              </w:r>
            </w:del>
          </w:p>
        </w:tc>
        <w:tc>
          <w:tcPr>
            <w:tcW w:w="1508" w:type="dxa"/>
            <w:shd w:val="clear" w:color="auto" w:fill="auto"/>
          </w:tcPr>
          <w:p w14:paraId="1E63C5C3" w14:textId="4CD63DC2" w:rsidR="003B22DB" w:rsidRPr="00CE368E" w:rsidDel="00A41513" w:rsidRDefault="003B22DB" w:rsidP="00A41513">
            <w:pPr>
              <w:spacing w:after="0" w:line="360" w:lineRule="auto"/>
              <w:rPr>
                <w:del w:id="642" w:author="Cami Tiffin" w:date="2024-08-08T10:48:00Z"/>
                <w:rFonts w:ascii="Roboto" w:eastAsia="Times New Roman" w:hAnsi="Roboto" w:cs="Times New Roman"/>
                <w:color w:val="000000"/>
                <w:sz w:val="20"/>
                <w:szCs w:val="20"/>
                <w:lang w:eastAsia="en-CA"/>
              </w:rPr>
              <w:pPrChange w:id="643" w:author="Cami Tiffin" w:date="2024-08-08T10:48:00Z">
                <w:pPr>
                  <w:spacing w:after="0" w:line="240" w:lineRule="auto"/>
                </w:pPr>
              </w:pPrChange>
            </w:pPr>
          </w:p>
        </w:tc>
        <w:tc>
          <w:tcPr>
            <w:tcW w:w="2063" w:type="dxa"/>
          </w:tcPr>
          <w:p w14:paraId="006B7CFF" w14:textId="339AC19C" w:rsidR="003B22DB" w:rsidRPr="00CE368E" w:rsidDel="00A41513" w:rsidRDefault="00771001" w:rsidP="00A41513">
            <w:pPr>
              <w:spacing w:after="0" w:line="360" w:lineRule="auto"/>
              <w:rPr>
                <w:del w:id="644" w:author="Cami Tiffin" w:date="2024-08-08T10:48:00Z"/>
                <w:rFonts w:ascii="Roboto" w:eastAsia="Times New Roman" w:hAnsi="Roboto" w:cs="Times New Roman"/>
                <w:color w:val="000000"/>
                <w:sz w:val="20"/>
                <w:szCs w:val="20"/>
                <w:lang w:eastAsia="en-CA"/>
              </w:rPr>
              <w:pPrChange w:id="645" w:author="Cami Tiffin" w:date="2024-08-08T10:48:00Z">
                <w:pPr>
                  <w:spacing w:after="0" w:line="240" w:lineRule="auto"/>
                </w:pPr>
              </w:pPrChange>
            </w:pPr>
            <w:del w:id="646" w:author="Cami Tiffin" w:date="2024-08-08T10:48:00Z">
              <w:r w:rsidDel="00A41513">
                <w:rPr>
                  <w:rFonts w:ascii="Roboto" w:eastAsia="Times New Roman" w:hAnsi="Roboto" w:cs="Times New Roman"/>
                  <w:color w:val="000000"/>
                  <w:sz w:val="20"/>
                  <w:szCs w:val="20"/>
                  <w:lang w:eastAsia="en-CA"/>
                </w:rPr>
                <w:delText>Secured</w:delText>
              </w:r>
            </w:del>
          </w:p>
        </w:tc>
        <w:tc>
          <w:tcPr>
            <w:tcW w:w="1078" w:type="dxa"/>
          </w:tcPr>
          <w:p w14:paraId="4131B200" w14:textId="194C0C23" w:rsidR="003B22DB" w:rsidRPr="00CE368E" w:rsidDel="00A41513" w:rsidRDefault="00614B24" w:rsidP="00A41513">
            <w:pPr>
              <w:spacing w:after="0" w:line="360" w:lineRule="auto"/>
              <w:rPr>
                <w:del w:id="647" w:author="Cami Tiffin" w:date="2024-08-08T10:48:00Z"/>
                <w:rFonts w:ascii="Roboto" w:eastAsia="Times New Roman" w:hAnsi="Roboto" w:cs="Times New Roman"/>
                <w:color w:val="000000"/>
                <w:sz w:val="20"/>
                <w:szCs w:val="20"/>
                <w:lang w:eastAsia="en-CA"/>
              </w:rPr>
              <w:pPrChange w:id="648" w:author="Cami Tiffin" w:date="2024-08-08T10:48:00Z">
                <w:pPr>
                  <w:spacing w:after="0" w:line="240" w:lineRule="auto"/>
                </w:pPr>
              </w:pPrChange>
            </w:pPr>
            <w:del w:id="649" w:author="Cami Tiffin" w:date="2024-08-08T10:48:00Z">
              <w:r w:rsidDel="00A41513">
                <w:rPr>
                  <w:rFonts w:ascii="Roboto" w:eastAsia="Times New Roman" w:hAnsi="Roboto" w:cs="Times New Roman"/>
                  <w:color w:val="000000"/>
                  <w:sz w:val="20"/>
                  <w:szCs w:val="20"/>
                  <w:lang w:eastAsia="en-CA"/>
                </w:rPr>
                <w:delText>None</w:delText>
              </w:r>
            </w:del>
          </w:p>
        </w:tc>
      </w:tr>
      <w:tr w:rsidR="003B22DB" w:rsidRPr="00CE368E" w:rsidDel="00A41513" w14:paraId="58EC6D4D" w14:textId="2E2E9CD4" w:rsidTr="007E3170">
        <w:trPr>
          <w:trHeight w:val="193"/>
          <w:del w:id="650" w:author="Cami Tiffin" w:date="2024-08-08T10:48:00Z"/>
        </w:trPr>
        <w:tc>
          <w:tcPr>
            <w:tcW w:w="3823" w:type="dxa"/>
            <w:shd w:val="clear" w:color="auto" w:fill="auto"/>
            <w:noWrap/>
            <w:vAlign w:val="bottom"/>
            <w:hideMark/>
          </w:tcPr>
          <w:p w14:paraId="2398F074" w14:textId="55311F68" w:rsidR="003B22DB" w:rsidRPr="00CE368E" w:rsidDel="00A41513" w:rsidRDefault="003B22DB" w:rsidP="00A41513">
            <w:pPr>
              <w:spacing w:after="0" w:line="360" w:lineRule="auto"/>
              <w:rPr>
                <w:del w:id="651" w:author="Cami Tiffin" w:date="2024-08-08T10:48:00Z"/>
                <w:rFonts w:ascii="Roboto" w:eastAsia="Times New Roman" w:hAnsi="Roboto" w:cs="Times New Roman"/>
                <w:color w:val="000000"/>
                <w:sz w:val="20"/>
                <w:szCs w:val="20"/>
                <w:lang w:eastAsia="en-CA"/>
              </w:rPr>
              <w:pPrChange w:id="652" w:author="Cami Tiffin" w:date="2024-08-08T10:48:00Z">
                <w:pPr>
                  <w:spacing w:after="0" w:line="240" w:lineRule="auto"/>
                </w:pPr>
              </w:pPrChange>
            </w:pPr>
            <w:del w:id="653" w:author="Cami Tiffin" w:date="2024-08-08T10:48:00Z">
              <w:r w:rsidRPr="00CE368E" w:rsidDel="00A41513">
                <w:rPr>
                  <w:rFonts w:ascii="Roboto" w:eastAsia="Times New Roman" w:hAnsi="Roboto" w:cs="Times New Roman"/>
                  <w:color w:val="000000"/>
                  <w:sz w:val="20"/>
                  <w:szCs w:val="20"/>
                  <w:lang w:eastAsia="en-CA"/>
                </w:rPr>
                <w:delText xml:space="preserve">    Equity Contribution (land)</w:delText>
              </w:r>
            </w:del>
          </w:p>
        </w:tc>
        <w:tc>
          <w:tcPr>
            <w:tcW w:w="2126" w:type="dxa"/>
            <w:shd w:val="clear" w:color="000000" w:fill="D1E1EB"/>
            <w:noWrap/>
            <w:vAlign w:val="bottom"/>
            <w:hideMark/>
          </w:tcPr>
          <w:p w14:paraId="3D4D5EB8" w14:textId="797DA05B" w:rsidR="003B22DB" w:rsidRPr="003B22DB" w:rsidDel="00A41513" w:rsidRDefault="003B22DB" w:rsidP="00A41513">
            <w:pPr>
              <w:spacing w:after="0" w:line="360" w:lineRule="auto"/>
              <w:rPr>
                <w:del w:id="654" w:author="Cami Tiffin" w:date="2024-08-08T10:48:00Z"/>
                <w:rFonts w:ascii="Roboto" w:eastAsia="Times New Roman" w:hAnsi="Roboto" w:cs="Times New Roman"/>
                <w:sz w:val="20"/>
                <w:szCs w:val="20"/>
                <w:lang w:eastAsia="en-CA"/>
              </w:rPr>
              <w:pPrChange w:id="655" w:author="Cami Tiffin" w:date="2024-08-08T10:48:00Z">
                <w:pPr>
                  <w:spacing w:after="0" w:line="240" w:lineRule="auto"/>
                </w:pPr>
              </w:pPrChange>
            </w:pPr>
            <w:del w:id="656" w:author="Cami Tiffin" w:date="2024-08-08T10:48:00Z">
              <w:r w:rsidRPr="003B22DB" w:rsidDel="00A41513">
                <w:rPr>
                  <w:rFonts w:ascii="Roboto" w:eastAsia="Times New Roman" w:hAnsi="Roboto" w:cs="Times New Roman"/>
                  <w:sz w:val="20"/>
                  <w:szCs w:val="20"/>
                  <w:lang w:eastAsia="en-CA"/>
                </w:rPr>
                <w:delText>$ 1,500,000</w:delText>
              </w:r>
            </w:del>
          </w:p>
        </w:tc>
        <w:tc>
          <w:tcPr>
            <w:tcW w:w="1508" w:type="dxa"/>
            <w:shd w:val="clear" w:color="auto" w:fill="auto"/>
          </w:tcPr>
          <w:p w14:paraId="36A30A3D" w14:textId="637DBEEA" w:rsidR="003B22DB" w:rsidRPr="00CE368E" w:rsidDel="00A41513" w:rsidRDefault="003B22DB" w:rsidP="00A41513">
            <w:pPr>
              <w:spacing w:after="0" w:line="360" w:lineRule="auto"/>
              <w:rPr>
                <w:del w:id="657" w:author="Cami Tiffin" w:date="2024-08-08T10:48:00Z"/>
                <w:rFonts w:ascii="Roboto" w:eastAsia="Times New Roman" w:hAnsi="Roboto" w:cs="Times New Roman"/>
                <w:color w:val="000000"/>
                <w:sz w:val="20"/>
                <w:szCs w:val="20"/>
                <w:lang w:eastAsia="en-CA"/>
              </w:rPr>
              <w:pPrChange w:id="658" w:author="Cami Tiffin" w:date="2024-08-08T10:48:00Z">
                <w:pPr>
                  <w:spacing w:after="0" w:line="240" w:lineRule="auto"/>
                </w:pPr>
              </w:pPrChange>
            </w:pPr>
          </w:p>
        </w:tc>
        <w:tc>
          <w:tcPr>
            <w:tcW w:w="2063" w:type="dxa"/>
          </w:tcPr>
          <w:p w14:paraId="3DD22CFE" w14:textId="4EC735B1" w:rsidR="003B22DB" w:rsidRPr="00CE368E" w:rsidDel="00A41513" w:rsidRDefault="00771001" w:rsidP="00A41513">
            <w:pPr>
              <w:spacing w:after="0" w:line="360" w:lineRule="auto"/>
              <w:rPr>
                <w:del w:id="659" w:author="Cami Tiffin" w:date="2024-08-08T10:48:00Z"/>
                <w:rFonts w:ascii="Roboto" w:eastAsia="Times New Roman" w:hAnsi="Roboto" w:cs="Times New Roman"/>
                <w:color w:val="000000"/>
                <w:sz w:val="20"/>
                <w:szCs w:val="20"/>
                <w:lang w:eastAsia="en-CA"/>
              </w:rPr>
              <w:pPrChange w:id="660" w:author="Cami Tiffin" w:date="2024-08-08T10:48:00Z">
                <w:pPr>
                  <w:spacing w:after="0" w:line="240" w:lineRule="auto"/>
                </w:pPr>
              </w:pPrChange>
            </w:pPr>
            <w:del w:id="661" w:author="Cami Tiffin" w:date="2024-08-08T10:48:00Z">
              <w:r w:rsidDel="00A41513">
                <w:rPr>
                  <w:rFonts w:ascii="Roboto" w:eastAsia="Times New Roman" w:hAnsi="Roboto" w:cs="Times New Roman"/>
                  <w:color w:val="000000"/>
                  <w:sz w:val="20"/>
                  <w:szCs w:val="20"/>
                  <w:lang w:eastAsia="en-CA"/>
                </w:rPr>
                <w:delText>Secured</w:delText>
              </w:r>
            </w:del>
          </w:p>
        </w:tc>
        <w:tc>
          <w:tcPr>
            <w:tcW w:w="1078" w:type="dxa"/>
          </w:tcPr>
          <w:p w14:paraId="04462EC0" w14:textId="484C3233" w:rsidR="003B22DB" w:rsidRPr="00CE368E" w:rsidDel="00A41513" w:rsidRDefault="00614B24" w:rsidP="00A41513">
            <w:pPr>
              <w:spacing w:after="0" w:line="360" w:lineRule="auto"/>
              <w:rPr>
                <w:del w:id="662" w:author="Cami Tiffin" w:date="2024-08-08T10:48:00Z"/>
                <w:rFonts w:ascii="Roboto" w:eastAsia="Times New Roman" w:hAnsi="Roboto" w:cs="Times New Roman"/>
                <w:color w:val="000000"/>
                <w:sz w:val="20"/>
                <w:szCs w:val="20"/>
                <w:lang w:eastAsia="en-CA"/>
              </w:rPr>
              <w:pPrChange w:id="663" w:author="Cami Tiffin" w:date="2024-08-08T10:48:00Z">
                <w:pPr>
                  <w:spacing w:after="0" w:line="240" w:lineRule="auto"/>
                </w:pPr>
              </w:pPrChange>
            </w:pPr>
            <w:del w:id="664" w:author="Cami Tiffin" w:date="2024-08-08T10:48:00Z">
              <w:r w:rsidDel="00A41513">
                <w:rPr>
                  <w:rFonts w:ascii="Roboto" w:eastAsia="Times New Roman" w:hAnsi="Roboto" w:cs="Times New Roman"/>
                  <w:color w:val="000000"/>
                  <w:sz w:val="20"/>
                  <w:szCs w:val="20"/>
                  <w:lang w:eastAsia="en-CA"/>
                </w:rPr>
                <w:delText>None</w:delText>
              </w:r>
            </w:del>
          </w:p>
        </w:tc>
      </w:tr>
      <w:tr w:rsidR="003B22DB" w:rsidRPr="00CE368E" w:rsidDel="00A41513" w14:paraId="142CB3E3" w14:textId="0910DC3B" w:rsidTr="007E3170">
        <w:trPr>
          <w:trHeight w:val="186"/>
          <w:del w:id="665" w:author="Cami Tiffin" w:date="2024-08-08T10:48:00Z"/>
        </w:trPr>
        <w:tc>
          <w:tcPr>
            <w:tcW w:w="3823" w:type="dxa"/>
            <w:shd w:val="clear" w:color="auto" w:fill="auto"/>
            <w:noWrap/>
            <w:vAlign w:val="bottom"/>
            <w:hideMark/>
          </w:tcPr>
          <w:p w14:paraId="0129FB9E" w14:textId="288A7185" w:rsidR="003B22DB" w:rsidRPr="00CE368E" w:rsidDel="00A41513" w:rsidRDefault="003B22DB" w:rsidP="00A41513">
            <w:pPr>
              <w:spacing w:after="0" w:line="360" w:lineRule="auto"/>
              <w:rPr>
                <w:del w:id="666" w:author="Cami Tiffin" w:date="2024-08-08T10:48:00Z"/>
                <w:rFonts w:ascii="Roboto" w:eastAsia="Times New Roman" w:hAnsi="Roboto" w:cs="Times New Roman"/>
                <w:color w:val="000000"/>
                <w:sz w:val="20"/>
                <w:szCs w:val="20"/>
                <w:lang w:eastAsia="en-CA"/>
              </w:rPr>
              <w:pPrChange w:id="667" w:author="Cami Tiffin" w:date="2024-08-08T10:48:00Z">
                <w:pPr>
                  <w:spacing w:after="0" w:line="240" w:lineRule="auto"/>
                  <w:ind w:firstLineChars="100" w:firstLine="200"/>
                </w:pPr>
              </w:pPrChange>
            </w:pPr>
            <w:del w:id="668" w:author="Cami Tiffin" w:date="2024-08-08T10:48:00Z">
              <w:r w:rsidRPr="00CE368E" w:rsidDel="00A41513">
                <w:rPr>
                  <w:rFonts w:ascii="Roboto" w:eastAsia="Times New Roman" w:hAnsi="Roboto" w:cs="Times New Roman"/>
                  <w:color w:val="000000"/>
                  <w:sz w:val="20"/>
                  <w:szCs w:val="20"/>
                  <w:lang w:eastAsia="en-CA"/>
                </w:rPr>
                <w:delText>CMHC AHF: Affordability</w:delText>
              </w:r>
            </w:del>
          </w:p>
        </w:tc>
        <w:tc>
          <w:tcPr>
            <w:tcW w:w="2126" w:type="dxa"/>
            <w:shd w:val="clear" w:color="000000" w:fill="D1E1EB"/>
            <w:noWrap/>
            <w:vAlign w:val="bottom"/>
            <w:hideMark/>
          </w:tcPr>
          <w:p w14:paraId="42A68B4E" w14:textId="2828069E" w:rsidR="003B22DB" w:rsidRPr="003B22DB" w:rsidDel="00A41513" w:rsidRDefault="003B22DB" w:rsidP="00A41513">
            <w:pPr>
              <w:spacing w:after="0" w:line="360" w:lineRule="auto"/>
              <w:rPr>
                <w:del w:id="669" w:author="Cami Tiffin" w:date="2024-08-08T10:48:00Z"/>
                <w:rFonts w:ascii="Roboto" w:eastAsia="Times New Roman" w:hAnsi="Roboto" w:cs="Times New Roman"/>
                <w:sz w:val="20"/>
                <w:szCs w:val="20"/>
                <w:lang w:eastAsia="en-CA"/>
              </w:rPr>
              <w:pPrChange w:id="670" w:author="Cami Tiffin" w:date="2024-08-08T10:48:00Z">
                <w:pPr>
                  <w:spacing w:after="0" w:line="240" w:lineRule="auto"/>
                </w:pPr>
              </w:pPrChange>
            </w:pPr>
            <w:del w:id="671" w:author="Cami Tiffin" w:date="2024-08-08T10:48:00Z">
              <w:r w:rsidRPr="003B22DB" w:rsidDel="00A41513">
                <w:rPr>
                  <w:rFonts w:ascii="Roboto" w:eastAsia="Times New Roman" w:hAnsi="Roboto" w:cs="Times New Roman"/>
                  <w:sz w:val="20"/>
                  <w:szCs w:val="20"/>
                  <w:lang w:eastAsia="en-CA"/>
                </w:rPr>
                <w:delText>$ 250,000</w:delText>
              </w:r>
            </w:del>
          </w:p>
        </w:tc>
        <w:tc>
          <w:tcPr>
            <w:tcW w:w="1508" w:type="dxa"/>
            <w:shd w:val="clear" w:color="auto" w:fill="auto"/>
          </w:tcPr>
          <w:p w14:paraId="6FA4775C" w14:textId="22929C70" w:rsidR="003B22DB" w:rsidRPr="00CE368E" w:rsidDel="00A41513" w:rsidRDefault="003B22DB" w:rsidP="00A41513">
            <w:pPr>
              <w:spacing w:after="0" w:line="360" w:lineRule="auto"/>
              <w:rPr>
                <w:del w:id="672" w:author="Cami Tiffin" w:date="2024-08-08T10:48:00Z"/>
                <w:rFonts w:ascii="Roboto" w:eastAsia="Times New Roman" w:hAnsi="Roboto" w:cs="Times New Roman"/>
                <w:color w:val="000000"/>
                <w:sz w:val="20"/>
                <w:szCs w:val="20"/>
                <w:lang w:eastAsia="en-CA"/>
              </w:rPr>
              <w:pPrChange w:id="673" w:author="Cami Tiffin" w:date="2024-08-08T10:48:00Z">
                <w:pPr>
                  <w:spacing w:after="0" w:line="240" w:lineRule="auto"/>
                </w:pPr>
              </w:pPrChange>
            </w:pPr>
          </w:p>
        </w:tc>
        <w:tc>
          <w:tcPr>
            <w:tcW w:w="2063" w:type="dxa"/>
          </w:tcPr>
          <w:p w14:paraId="154DE6E1" w14:textId="1F4AF8F6" w:rsidR="003B22DB" w:rsidRPr="00CE368E" w:rsidDel="00A41513" w:rsidRDefault="00771001" w:rsidP="00A41513">
            <w:pPr>
              <w:spacing w:after="0" w:line="360" w:lineRule="auto"/>
              <w:rPr>
                <w:del w:id="674" w:author="Cami Tiffin" w:date="2024-08-08T10:48:00Z"/>
                <w:rFonts w:ascii="Roboto" w:eastAsia="Times New Roman" w:hAnsi="Roboto" w:cs="Times New Roman"/>
                <w:color w:val="000000"/>
                <w:sz w:val="20"/>
                <w:szCs w:val="20"/>
                <w:lang w:eastAsia="en-CA"/>
              </w:rPr>
              <w:pPrChange w:id="675" w:author="Cami Tiffin" w:date="2024-08-08T10:48:00Z">
                <w:pPr>
                  <w:spacing w:after="0" w:line="240" w:lineRule="auto"/>
                </w:pPr>
              </w:pPrChange>
            </w:pPr>
            <w:del w:id="676" w:author="Cami Tiffin" w:date="2024-08-08T10:48:00Z">
              <w:r w:rsidDel="00A41513">
                <w:rPr>
                  <w:rFonts w:ascii="Roboto" w:eastAsia="Times New Roman" w:hAnsi="Roboto" w:cs="Times New Roman"/>
                  <w:color w:val="000000"/>
                  <w:sz w:val="20"/>
                  <w:szCs w:val="20"/>
                  <w:lang w:eastAsia="en-CA"/>
                </w:rPr>
                <w:delText>Unsecured</w:delText>
              </w:r>
            </w:del>
          </w:p>
        </w:tc>
        <w:tc>
          <w:tcPr>
            <w:tcW w:w="1078" w:type="dxa"/>
          </w:tcPr>
          <w:p w14:paraId="1BD0F0E7" w14:textId="4D35191A" w:rsidR="003B22DB" w:rsidRPr="00CE368E" w:rsidDel="00A41513" w:rsidRDefault="00614B24" w:rsidP="00A41513">
            <w:pPr>
              <w:spacing w:after="0" w:line="360" w:lineRule="auto"/>
              <w:rPr>
                <w:del w:id="677" w:author="Cami Tiffin" w:date="2024-08-08T10:48:00Z"/>
                <w:rFonts w:ascii="Roboto" w:eastAsia="Times New Roman" w:hAnsi="Roboto" w:cs="Times New Roman"/>
                <w:color w:val="000000"/>
                <w:sz w:val="20"/>
                <w:szCs w:val="20"/>
                <w:lang w:eastAsia="en-CA"/>
              </w:rPr>
              <w:pPrChange w:id="678" w:author="Cami Tiffin" w:date="2024-08-08T10:48:00Z">
                <w:pPr>
                  <w:spacing w:after="0" w:line="240" w:lineRule="auto"/>
                </w:pPr>
              </w:pPrChange>
            </w:pPr>
            <w:del w:id="679" w:author="Cami Tiffin" w:date="2024-08-08T10:48:00Z">
              <w:r w:rsidDel="00A41513">
                <w:rPr>
                  <w:rFonts w:ascii="Roboto" w:eastAsia="Times New Roman" w:hAnsi="Roboto" w:cs="Times New Roman"/>
                  <w:color w:val="000000"/>
                  <w:sz w:val="20"/>
                  <w:szCs w:val="20"/>
                  <w:lang w:eastAsia="en-CA"/>
                </w:rPr>
                <w:delText>Low-Mid</w:delText>
              </w:r>
            </w:del>
          </w:p>
        </w:tc>
      </w:tr>
      <w:tr w:rsidR="003B22DB" w:rsidRPr="00CE368E" w:rsidDel="00A41513" w14:paraId="648C0327" w14:textId="4C0CC556" w:rsidTr="007E3170">
        <w:trPr>
          <w:trHeight w:val="186"/>
          <w:del w:id="680" w:author="Cami Tiffin" w:date="2024-08-08T10:48:00Z"/>
        </w:trPr>
        <w:tc>
          <w:tcPr>
            <w:tcW w:w="3823" w:type="dxa"/>
            <w:shd w:val="clear" w:color="auto" w:fill="auto"/>
            <w:noWrap/>
            <w:vAlign w:val="bottom"/>
            <w:hideMark/>
          </w:tcPr>
          <w:p w14:paraId="11FDBAD3" w14:textId="5963F799" w:rsidR="003B22DB" w:rsidRPr="00CE368E" w:rsidDel="00A41513" w:rsidRDefault="003B22DB" w:rsidP="00A41513">
            <w:pPr>
              <w:spacing w:after="0" w:line="360" w:lineRule="auto"/>
              <w:rPr>
                <w:del w:id="681" w:author="Cami Tiffin" w:date="2024-08-08T10:48:00Z"/>
                <w:rFonts w:ascii="Roboto" w:eastAsia="Times New Roman" w:hAnsi="Roboto" w:cs="Times New Roman"/>
                <w:color w:val="000000"/>
                <w:sz w:val="20"/>
                <w:szCs w:val="20"/>
                <w:lang w:eastAsia="en-CA"/>
              </w:rPr>
              <w:pPrChange w:id="682" w:author="Cami Tiffin" w:date="2024-08-08T10:48:00Z">
                <w:pPr>
                  <w:spacing w:after="0" w:line="240" w:lineRule="auto"/>
                  <w:ind w:firstLineChars="100" w:firstLine="200"/>
                </w:pPr>
              </w:pPrChange>
            </w:pPr>
            <w:del w:id="683" w:author="Cami Tiffin" w:date="2024-08-08T10:48:00Z">
              <w:r w:rsidRPr="00CE368E" w:rsidDel="00A41513">
                <w:rPr>
                  <w:rFonts w:ascii="Roboto" w:eastAsia="Times New Roman" w:hAnsi="Roboto" w:cs="Times New Roman"/>
                  <w:color w:val="000000"/>
                  <w:sz w:val="20"/>
                  <w:szCs w:val="20"/>
                  <w:lang w:eastAsia="en-CA"/>
                </w:rPr>
                <w:delText>CMHC AHF: Social Outcome</w:delText>
              </w:r>
            </w:del>
          </w:p>
        </w:tc>
        <w:tc>
          <w:tcPr>
            <w:tcW w:w="2126" w:type="dxa"/>
            <w:shd w:val="clear" w:color="000000" w:fill="D1E1EB"/>
            <w:noWrap/>
            <w:vAlign w:val="bottom"/>
            <w:hideMark/>
          </w:tcPr>
          <w:p w14:paraId="4DF4DC56" w14:textId="10B42A6A" w:rsidR="003B22DB" w:rsidRPr="003B22DB" w:rsidDel="00A41513" w:rsidRDefault="003B22DB" w:rsidP="00A41513">
            <w:pPr>
              <w:spacing w:after="0" w:line="360" w:lineRule="auto"/>
              <w:rPr>
                <w:del w:id="684" w:author="Cami Tiffin" w:date="2024-08-08T10:48:00Z"/>
                <w:rFonts w:ascii="Roboto" w:eastAsia="Times New Roman" w:hAnsi="Roboto" w:cs="Times New Roman"/>
                <w:sz w:val="20"/>
                <w:szCs w:val="20"/>
                <w:lang w:eastAsia="en-CA"/>
              </w:rPr>
              <w:pPrChange w:id="685" w:author="Cami Tiffin" w:date="2024-08-08T10:48:00Z">
                <w:pPr>
                  <w:spacing w:after="0" w:line="240" w:lineRule="auto"/>
                </w:pPr>
              </w:pPrChange>
            </w:pPr>
            <w:del w:id="686" w:author="Cami Tiffin" w:date="2024-08-08T10:48:00Z">
              <w:r w:rsidRPr="003B22DB" w:rsidDel="00A41513">
                <w:rPr>
                  <w:rFonts w:ascii="Roboto" w:eastAsia="Times New Roman" w:hAnsi="Roboto" w:cs="Times New Roman"/>
                  <w:sz w:val="20"/>
                  <w:szCs w:val="20"/>
                  <w:lang w:eastAsia="en-CA"/>
                </w:rPr>
                <w:delText>$ 250,000</w:delText>
              </w:r>
            </w:del>
          </w:p>
        </w:tc>
        <w:tc>
          <w:tcPr>
            <w:tcW w:w="1508" w:type="dxa"/>
            <w:shd w:val="clear" w:color="auto" w:fill="auto"/>
          </w:tcPr>
          <w:p w14:paraId="490E92C1" w14:textId="6ACBCCBE" w:rsidR="003B22DB" w:rsidRPr="00CE368E" w:rsidDel="00A41513" w:rsidRDefault="003B22DB" w:rsidP="00A41513">
            <w:pPr>
              <w:spacing w:after="0" w:line="360" w:lineRule="auto"/>
              <w:rPr>
                <w:del w:id="687" w:author="Cami Tiffin" w:date="2024-08-08T10:48:00Z"/>
                <w:rFonts w:ascii="Roboto" w:eastAsia="Times New Roman" w:hAnsi="Roboto" w:cs="Times New Roman"/>
                <w:color w:val="000000"/>
                <w:sz w:val="20"/>
                <w:szCs w:val="20"/>
                <w:lang w:eastAsia="en-CA"/>
              </w:rPr>
              <w:pPrChange w:id="688" w:author="Cami Tiffin" w:date="2024-08-08T10:48:00Z">
                <w:pPr>
                  <w:spacing w:after="0" w:line="240" w:lineRule="auto"/>
                </w:pPr>
              </w:pPrChange>
            </w:pPr>
          </w:p>
        </w:tc>
        <w:tc>
          <w:tcPr>
            <w:tcW w:w="2063" w:type="dxa"/>
          </w:tcPr>
          <w:p w14:paraId="39355D57" w14:textId="22182223" w:rsidR="003B22DB" w:rsidRPr="00CE368E" w:rsidDel="00A41513" w:rsidRDefault="00771001" w:rsidP="00A41513">
            <w:pPr>
              <w:spacing w:after="0" w:line="360" w:lineRule="auto"/>
              <w:rPr>
                <w:del w:id="689" w:author="Cami Tiffin" w:date="2024-08-08T10:48:00Z"/>
                <w:rFonts w:ascii="Roboto" w:eastAsia="Times New Roman" w:hAnsi="Roboto" w:cs="Times New Roman"/>
                <w:color w:val="000000"/>
                <w:sz w:val="20"/>
                <w:szCs w:val="20"/>
                <w:lang w:eastAsia="en-CA"/>
              </w:rPr>
              <w:pPrChange w:id="690" w:author="Cami Tiffin" w:date="2024-08-08T10:48:00Z">
                <w:pPr>
                  <w:spacing w:after="0" w:line="240" w:lineRule="auto"/>
                </w:pPr>
              </w:pPrChange>
            </w:pPr>
            <w:del w:id="691" w:author="Cami Tiffin" w:date="2024-08-08T10:48:00Z">
              <w:r w:rsidDel="00A41513">
                <w:rPr>
                  <w:rFonts w:ascii="Roboto" w:eastAsia="Times New Roman" w:hAnsi="Roboto" w:cs="Times New Roman"/>
                  <w:color w:val="000000"/>
                  <w:sz w:val="20"/>
                  <w:szCs w:val="20"/>
                  <w:lang w:eastAsia="en-CA"/>
                </w:rPr>
                <w:delText>Unsecured</w:delText>
              </w:r>
            </w:del>
          </w:p>
        </w:tc>
        <w:tc>
          <w:tcPr>
            <w:tcW w:w="1078" w:type="dxa"/>
          </w:tcPr>
          <w:p w14:paraId="2CB3AD27" w14:textId="0FE7D616" w:rsidR="003B22DB" w:rsidRPr="00CE368E" w:rsidDel="00A41513" w:rsidRDefault="00614B24" w:rsidP="00A41513">
            <w:pPr>
              <w:spacing w:after="0" w:line="360" w:lineRule="auto"/>
              <w:rPr>
                <w:del w:id="692" w:author="Cami Tiffin" w:date="2024-08-08T10:48:00Z"/>
                <w:rFonts w:ascii="Roboto" w:eastAsia="Times New Roman" w:hAnsi="Roboto" w:cs="Times New Roman"/>
                <w:color w:val="000000"/>
                <w:sz w:val="20"/>
                <w:szCs w:val="20"/>
                <w:lang w:eastAsia="en-CA"/>
              </w:rPr>
              <w:pPrChange w:id="693" w:author="Cami Tiffin" w:date="2024-08-08T10:48:00Z">
                <w:pPr>
                  <w:spacing w:after="0" w:line="240" w:lineRule="auto"/>
                </w:pPr>
              </w:pPrChange>
            </w:pPr>
            <w:del w:id="694" w:author="Cami Tiffin" w:date="2024-08-08T10:48:00Z">
              <w:r w:rsidDel="00A41513">
                <w:rPr>
                  <w:rFonts w:ascii="Roboto" w:eastAsia="Times New Roman" w:hAnsi="Roboto" w:cs="Times New Roman"/>
                  <w:color w:val="000000"/>
                  <w:sz w:val="20"/>
                  <w:szCs w:val="20"/>
                  <w:lang w:eastAsia="en-CA"/>
                </w:rPr>
                <w:delText>Low-Mid</w:delText>
              </w:r>
            </w:del>
          </w:p>
        </w:tc>
      </w:tr>
      <w:tr w:rsidR="003B22DB" w:rsidRPr="00CE368E" w:rsidDel="00A41513" w14:paraId="12CF0F68" w14:textId="46A15410" w:rsidTr="007E3170">
        <w:trPr>
          <w:trHeight w:val="186"/>
          <w:del w:id="695" w:author="Cami Tiffin" w:date="2024-08-08T10:48:00Z"/>
        </w:trPr>
        <w:tc>
          <w:tcPr>
            <w:tcW w:w="3823" w:type="dxa"/>
            <w:shd w:val="clear" w:color="auto" w:fill="auto"/>
            <w:noWrap/>
            <w:vAlign w:val="bottom"/>
            <w:hideMark/>
          </w:tcPr>
          <w:p w14:paraId="6A61E328" w14:textId="39EE9B69" w:rsidR="003B22DB" w:rsidRPr="00CE368E" w:rsidDel="00A41513" w:rsidRDefault="003B22DB" w:rsidP="00A41513">
            <w:pPr>
              <w:spacing w:after="0" w:line="360" w:lineRule="auto"/>
              <w:rPr>
                <w:del w:id="696" w:author="Cami Tiffin" w:date="2024-08-08T10:48:00Z"/>
                <w:rFonts w:ascii="Roboto" w:eastAsia="Times New Roman" w:hAnsi="Roboto" w:cs="Times New Roman"/>
                <w:color w:val="000000"/>
                <w:sz w:val="20"/>
                <w:szCs w:val="20"/>
                <w:lang w:eastAsia="en-CA"/>
              </w:rPr>
              <w:pPrChange w:id="697" w:author="Cami Tiffin" w:date="2024-08-08T10:48:00Z">
                <w:pPr>
                  <w:spacing w:after="0" w:line="240" w:lineRule="auto"/>
                  <w:ind w:firstLineChars="100" w:firstLine="200"/>
                </w:pPr>
              </w:pPrChange>
            </w:pPr>
            <w:del w:id="698" w:author="Cami Tiffin" w:date="2024-08-08T10:48:00Z">
              <w:r w:rsidRPr="00CE368E" w:rsidDel="00A41513">
                <w:rPr>
                  <w:rFonts w:ascii="Roboto" w:eastAsia="Times New Roman" w:hAnsi="Roboto" w:cs="Times New Roman"/>
                  <w:color w:val="000000"/>
                  <w:sz w:val="20"/>
                  <w:szCs w:val="20"/>
                  <w:lang w:eastAsia="en-CA"/>
                </w:rPr>
                <w:delText xml:space="preserve">CMHC </w:delText>
              </w:r>
              <w:r w:rsidR="002004AC" w:rsidRPr="00CE368E" w:rsidDel="00A41513">
                <w:rPr>
                  <w:rFonts w:ascii="Roboto" w:eastAsia="Times New Roman" w:hAnsi="Roboto" w:cs="Times New Roman"/>
                  <w:color w:val="000000"/>
                  <w:sz w:val="20"/>
                  <w:szCs w:val="20"/>
                  <w:lang w:eastAsia="en-CA"/>
                </w:rPr>
                <w:delText>AHF:</w:delText>
              </w:r>
              <w:r w:rsidRPr="00CE368E" w:rsidDel="00A41513">
                <w:rPr>
                  <w:rFonts w:ascii="Roboto" w:eastAsia="Times New Roman" w:hAnsi="Roboto" w:cs="Times New Roman"/>
                  <w:color w:val="000000"/>
                  <w:sz w:val="20"/>
                  <w:szCs w:val="20"/>
                  <w:lang w:eastAsia="en-CA"/>
                </w:rPr>
                <w:delText xml:space="preserve"> Energy Efficiency</w:delText>
              </w:r>
            </w:del>
          </w:p>
        </w:tc>
        <w:tc>
          <w:tcPr>
            <w:tcW w:w="2126" w:type="dxa"/>
            <w:shd w:val="clear" w:color="000000" w:fill="D1E1EB"/>
            <w:noWrap/>
            <w:vAlign w:val="bottom"/>
            <w:hideMark/>
          </w:tcPr>
          <w:p w14:paraId="48545643" w14:textId="7DDDD92E" w:rsidR="003B22DB" w:rsidRPr="003B22DB" w:rsidDel="00A41513" w:rsidRDefault="003B22DB" w:rsidP="00A41513">
            <w:pPr>
              <w:spacing w:after="0" w:line="360" w:lineRule="auto"/>
              <w:rPr>
                <w:del w:id="699" w:author="Cami Tiffin" w:date="2024-08-08T10:48:00Z"/>
                <w:rFonts w:ascii="Roboto" w:eastAsia="Times New Roman" w:hAnsi="Roboto" w:cs="Times New Roman"/>
                <w:sz w:val="20"/>
                <w:szCs w:val="20"/>
                <w:lang w:eastAsia="en-CA"/>
              </w:rPr>
              <w:pPrChange w:id="700" w:author="Cami Tiffin" w:date="2024-08-08T10:48:00Z">
                <w:pPr>
                  <w:spacing w:after="0" w:line="240" w:lineRule="auto"/>
                </w:pPr>
              </w:pPrChange>
            </w:pPr>
            <w:del w:id="701" w:author="Cami Tiffin" w:date="2024-08-08T10:48:00Z">
              <w:r w:rsidRPr="003B22DB" w:rsidDel="00A41513">
                <w:rPr>
                  <w:rFonts w:ascii="Roboto" w:eastAsia="Times New Roman" w:hAnsi="Roboto" w:cs="Times New Roman"/>
                  <w:sz w:val="20"/>
                  <w:szCs w:val="20"/>
                  <w:lang w:eastAsia="en-CA"/>
                </w:rPr>
                <w:delText>$ 250,000</w:delText>
              </w:r>
            </w:del>
          </w:p>
        </w:tc>
        <w:tc>
          <w:tcPr>
            <w:tcW w:w="1508" w:type="dxa"/>
            <w:shd w:val="clear" w:color="auto" w:fill="auto"/>
          </w:tcPr>
          <w:p w14:paraId="37FEFF03" w14:textId="42E1AD2D" w:rsidR="003B22DB" w:rsidRPr="00CE368E" w:rsidDel="00A41513" w:rsidRDefault="003B22DB" w:rsidP="00A41513">
            <w:pPr>
              <w:spacing w:after="0" w:line="360" w:lineRule="auto"/>
              <w:rPr>
                <w:del w:id="702" w:author="Cami Tiffin" w:date="2024-08-08T10:48:00Z"/>
                <w:rFonts w:ascii="Roboto" w:eastAsia="Times New Roman" w:hAnsi="Roboto" w:cs="Times New Roman"/>
                <w:color w:val="000000"/>
                <w:sz w:val="20"/>
                <w:szCs w:val="20"/>
                <w:lang w:eastAsia="en-CA"/>
              </w:rPr>
              <w:pPrChange w:id="703" w:author="Cami Tiffin" w:date="2024-08-08T10:48:00Z">
                <w:pPr>
                  <w:spacing w:after="0" w:line="240" w:lineRule="auto"/>
                </w:pPr>
              </w:pPrChange>
            </w:pPr>
          </w:p>
        </w:tc>
        <w:tc>
          <w:tcPr>
            <w:tcW w:w="2063" w:type="dxa"/>
          </w:tcPr>
          <w:p w14:paraId="7AEF4F50" w14:textId="0C27D610" w:rsidR="003B22DB" w:rsidRPr="00CE368E" w:rsidDel="00A41513" w:rsidRDefault="00771001" w:rsidP="00A41513">
            <w:pPr>
              <w:spacing w:after="0" w:line="360" w:lineRule="auto"/>
              <w:rPr>
                <w:del w:id="704" w:author="Cami Tiffin" w:date="2024-08-08T10:48:00Z"/>
                <w:rFonts w:ascii="Roboto" w:eastAsia="Times New Roman" w:hAnsi="Roboto" w:cs="Times New Roman"/>
                <w:color w:val="000000"/>
                <w:sz w:val="20"/>
                <w:szCs w:val="20"/>
                <w:lang w:eastAsia="en-CA"/>
              </w:rPr>
              <w:pPrChange w:id="705" w:author="Cami Tiffin" w:date="2024-08-08T10:48:00Z">
                <w:pPr>
                  <w:spacing w:after="0" w:line="240" w:lineRule="auto"/>
                </w:pPr>
              </w:pPrChange>
            </w:pPr>
            <w:del w:id="706" w:author="Cami Tiffin" w:date="2024-08-08T10:48:00Z">
              <w:r w:rsidDel="00A41513">
                <w:rPr>
                  <w:rFonts w:ascii="Roboto" w:eastAsia="Times New Roman" w:hAnsi="Roboto" w:cs="Times New Roman"/>
                  <w:color w:val="000000"/>
                  <w:sz w:val="20"/>
                  <w:szCs w:val="20"/>
                  <w:lang w:eastAsia="en-CA"/>
                </w:rPr>
                <w:delText>Unsecured</w:delText>
              </w:r>
            </w:del>
          </w:p>
        </w:tc>
        <w:tc>
          <w:tcPr>
            <w:tcW w:w="1078" w:type="dxa"/>
          </w:tcPr>
          <w:p w14:paraId="098B635A" w14:textId="4B278836" w:rsidR="003B22DB" w:rsidRPr="00CE368E" w:rsidDel="00A41513" w:rsidRDefault="00614B24" w:rsidP="00A41513">
            <w:pPr>
              <w:spacing w:after="0" w:line="360" w:lineRule="auto"/>
              <w:rPr>
                <w:del w:id="707" w:author="Cami Tiffin" w:date="2024-08-08T10:48:00Z"/>
                <w:rFonts w:ascii="Roboto" w:eastAsia="Times New Roman" w:hAnsi="Roboto" w:cs="Times New Roman"/>
                <w:color w:val="000000"/>
                <w:sz w:val="20"/>
                <w:szCs w:val="20"/>
                <w:lang w:eastAsia="en-CA"/>
              </w:rPr>
              <w:pPrChange w:id="708" w:author="Cami Tiffin" w:date="2024-08-08T10:48:00Z">
                <w:pPr>
                  <w:spacing w:after="0" w:line="240" w:lineRule="auto"/>
                </w:pPr>
              </w:pPrChange>
            </w:pPr>
            <w:del w:id="709" w:author="Cami Tiffin" w:date="2024-08-08T10:48:00Z">
              <w:r w:rsidDel="00A41513">
                <w:rPr>
                  <w:rFonts w:ascii="Roboto" w:eastAsia="Times New Roman" w:hAnsi="Roboto" w:cs="Times New Roman"/>
                  <w:color w:val="000000"/>
                  <w:sz w:val="20"/>
                  <w:szCs w:val="20"/>
                  <w:lang w:eastAsia="en-CA"/>
                </w:rPr>
                <w:delText>Low-Mid</w:delText>
              </w:r>
            </w:del>
          </w:p>
        </w:tc>
      </w:tr>
      <w:tr w:rsidR="003B22DB" w:rsidRPr="00CE368E" w:rsidDel="00A41513" w14:paraId="685C06E1" w14:textId="41F47B37" w:rsidTr="007E3170">
        <w:trPr>
          <w:trHeight w:val="239"/>
          <w:del w:id="710" w:author="Cami Tiffin" w:date="2024-08-08T10:48:00Z"/>
        </w:trPr>
        <w:tc>
          <w:tcPr>
            <w:tcW w:w="3823" w:type="dxa"/>
            <w:shd w:val="clear" w:color="auto" w:fill="auto"/>
            <w:noWrap/>
            <w:vAlign w:val="bottom"/>
            <w:hideMark/>
          </w:tcPr>
          <w:p w14:paraId="2C8ED31D" w14:textId="6D0C629B" w:rsidR="003B22DB" w:rsidRPr="00CE368E" w:rsidDel="00A41513" w:rsidRDefault="003B22DB" w:rsidP="00A41513">
            <w:pPr>
              <w:spacing w:after="0" w:line="360" w:lineRule="auto"/>
              <w:rPr>
                <w:del w:id="711" w:author="Cami Tiffin" w:date="2024-08-08T10:48:00Z"/>
                <w:rFonts w:ascii="Roboto" w:eastAsia="Times New Roman" w:hAnsi="Roboto" w:cs="Times New Roman"/>
                <w:color w:val="000000"/>
                <w:sz w:val="20"/>
                <w:szCs w:val="20"/>
                <w:lang w:eastAsia="en-CA"/>
              </w:rPr>
              <w:pPrChange w:id="712" w:author="Cami Tiffin" w:date="2024-08-08T10:48:00Z">
                <w:pPr>
                  <w:spacing w:after="0" w:line="240" w:lineRule="auto"/>
                  <w:ind w:firstLineChars="100" w:firstLine="200"/>
                </w:pPr>
              </w:pPrChange>
            </w:pPr>
            <w:del w:id="713" w:author="Cami Tiffin" w:date="2024-08-08T10:48:00Z">
              <w:r w:rsidRPr="00CE368E" w:rsidDel="00A41513">
                <w:rPr>
                  <w:rFonts w:ascii="Roboto" w:eastAsia="Times New Roman" w:hAnsi="Roboto" w:cs="Times New Roman"/>
                  <w:color w:val="000000"/>
                  <w:sz w:val="20"/>
                  <w:szCs w:val="20"/>
                  <w:lang w:eastAsia="en-CA"/>
                </w:rPr>
                <w:delText>CMHC AHF: Mortgage Financing</w:delText>
              </w:r>
            </w:del>
          </w:p>
        </w:tc>
        <w:tc>
          <w:tcPr>
            <w:tcW w:w="2126" w:type="dxa"/>
            <w:shd w:val="clear" w:color="000000" w:fill="D1E1EB"/>
            <w:noWrap/>
            <w:vAlign w:val="bottom"/>
            <w:hideMark/>
          </w:tcPr>
          <w:p w14:paraId="7E45BA33" w14:textId="6430E10E" w:rsidR="003B22DB" w:rsidRPr="003B22DB" w:rsidDel="00A41513" w:rsidRDefault="003B22DB" w:rsidP="00A41513">
            <w:pPr>
              <w:spacing w:after="0" w:line="360" w:lineRule="auto"/>
              <w:rPr>
                <w:del w:id="714" w:author="Cami Tiffin" w:date="2024-08-08T10:48:00Z"/>
                <w:rFonts w:ascii="Roboto" w:eastAsia="Times New Roman" w:hAnsi="Roboto" w:cs="Times New Roman"/>
                <w:sz w:val="20"/>
                <w:szCs w:val="20"/>
                <w:lang w:eastAsia="en-CA"/>
              </w:rPr>
              <w:pPrChange w:id="715" w:author="Cami Tiffin" w:date="2024-08-08T10:48:00Z">
                <w:pPr>
                  <w:spacing w:after="0" w:line="240" w:lineRule="auto"/>
                </w:pPr>
              </w:pPrChange>
            </w:pPr>
            <w:del w:id="716" w:author="Cami Tiffin" w:date="2024-08-08T10:48:00Z">
              <w:r w:rsidRPr="003B22DB" w:rsidDel="00A41513">
                <w:rPr>
                  <w:rFonts w:ascii="Roboto" w:eastAsia="Times New Roman" w:hAnsi="Roboto" w:cs="Times New Roman"/>
                  <w:sz w:val="20"/>
                  <w:szCs w:val="20"/>
                  <w:lang w:eastAsia="en-CA"/>
                </w:rPr>
                <w:delText xml:space="preserve">$ </w:delText>
              </w:r>
            </w:del>
            <w:del w:id="717" w:author="Cami Tiffin" w:date="2024-08-07T16:05:00Z">
              <w:r w:rsidRPr="003B22DB" w:rsidDel="00584B27">
                <w:rPr>
                  <w:rFonts w:ascii="Roboto" w:eastAsia="Times New Roman" w:hAnsi="Roboto" w:cs="Times New Roman"/>
                  <w:sz w:val="20"/>
                  <w:szCs w:val="20"/>
                  <w:lang w:eastAsia="en-CA"/>
                </w:rPr>
                <w:delText>2,063,351</w:delText>
              </w:r>
            </w:del>
          </w:p>
        </w:tc>
        <w:tc>
          <w:tcPr>
            <w:tcW w:w="1508" w:type="dxa"/>
            <w:shd w:val="clear" w:color="auto" w:fill="auto"/>
          </w:tcPr>
          <w:p w14:paraId="63086C28" w14:textId="4236C98D" w:rsidR="003B22DB" w:rsidRPr="00CE368E" w:rsidDel="00A41513" w:rsidRDefault="003B22DB" w:rsidP="00A41513">
            <w:pPr>
              <w:spacing w:after="0" w:line="360" w:lineRule="auto"/>
              <w:rPr>
                <w:del w:id="718" w:author="Cami Tiffin" w:date="2024-08-08T10:48:00Z"/>
                <w:rFonts w:ascii="Roboto" w:eastAsia="Times New Roman" w:hAnsi="Roboto" w:cs="Times New Roman"/>
                <w:color w:val="000000"/>
                <w:sz w:val="20"/>
                <w:szCs w:val="20"/>
                <w:lang w:eastAsia="en-CA"/>
              </w:rPr>
              <w:pPrChange w:id="719" w:author="Cami Tiffin" w:date="2024-08-08T10:48:00Z">
                <w:pPr>
                  <w:spacing w:after="0" w:line="240" w:lineRule="auto"/>
                </w:pPr>
              </w:pPrChange>
            </w:pPr>
          </w:p>
        </w:tc>
        <w:tc>
          <w:tcPr>
            <w:tcW w:w="2063" w:type="dxa"/>
          </w:tcPr>
          <w:p w14:paraId="4B5E848E" w14:textId="678B1D90" w:rsidR="003B22DB" w:rsidRPr="00CE368E" w:rsidDel="00A41513" w:rsidRDefault="00771001" w:rsidP="00A41513">
            <w:pPr>
              <w:spacing w:after="0" w:line="360" w:lineRule="auto"/>
              <w:rPr>
                <w:del w:id="720" w:author="Cami Tiffin" w:date="2024-08-08T10:48:00Z"/>
                <w:rFonts w:ascii="Roboto" w:eastAsia="Times New Roman" w:hAnsi="Roboto" w:cs="Times New Roman"/>
                <w:color w:val="FF0000"/>
                <w:sz w:val="20"/>
                <w:szCs w:val="20"/>
                <w:lang w:eastAsia="en-CA"/>
              </w:rPr>
              <w:pPrChange w:id="721" w:author="Cami Tiffin" w:date="2024-08-08T10:48:00Z">
                <w:pPr>
                  <w:spacing w:after="0" w:line="240" w:lineRule="auto"/>
                </w:pPr>
              </w:pPrChange>
            </w:pPr>
            <w:del w:id="722" w:author="Cami Tiffin" w:date="2024-08-08T10:48:00Z">
              <w:r w:rsidDel="00A41513">
                <w:rPr>
                  <w:rFonts w:ascii="Roboto" w:eastAsia="Times New Roman" w:hAnsi="Roboto" w:cs="Times New Roman"/>
                  <w:color w:val="000000"/>
                  <w:sz w:val="20"/>
                  <w:szCs w:val="20"/>
                  <w:lang w:eastAsia="en-CA"/>
                </w:rPr>
                <w:delText>Unsecured</w:delText>
              </w:r>
            </w:del>
          </w:p>
        </w:tc>
        <w:tc>
          <w:tcPr>
            <w:tcW w:w="1078" w:type="dxa"/>
          </w:tcPr>
          <w:p w14:paraId="19D71951" w14:textId="4BE2416B" w:rsidR="003B22DB" w:rsidRPr="00CE368E" w:rsidDel="00A41513" w:rsidRDefault="00614B24" w:rsidP="00A41513">
            <w:pPr>
              <w:spacing w:after="0" w:line="360" w:lineRule="auto"/>
              <w:rPr>
                <w:del w:id="723" w:author="Cami Tiffin" w:date="2024-08-08T10:48:00Z"/>
                <w:rFonts w:ascii="Roboto" w:eastAsia="Times New Roman" w:hAnsi="Roboto" w:cs="Times New Roman"/>
                <w:color w:val="FF0000"/>
                <w:sz w:val="20"/>
                <w:szCs w:val="20"/>
                <w:lang w:eastAsia="en-CA"/>
              </w:rPr>
              <w:pPrChange w:id="724" w:author="Cami Tiffin" w:date="2024-08-08T10:48:00Z">
                <w:pPr>
                  <w:spacing w:after="0" w:line="240" w:lineRule="auto"/>
                </w:pPr>
              </w:pPrChange>
            </w:pPr>
            <w:del w:id="725" w:author="Cami Tiffin" w:date="2024-08-08T10:48:00Z">
              <w:r w:rsidRPr="00614B24" w:rsidDel="00A41513">
                <w:rPr>
                  <w:rFonts w:ascii="Roboto" w:eastAsia="Times New Roman" w:hAnsi="Roboto" w:cs="Times New Roman"/>
                  <w:sz w:val="20"/>
                  <w:szCs w:val="20"/>
                  <w:lang w:eastAsia="en-CA"/>
                </w:rPr>
                <w:delText>Low</w:delText>
              </w:r>
              <w:r w:rsidDel="00A41513">
                <w:rPr>
                  <w:rFonts w:ascii="Roboto" w:eastAsia="Times New Roman" w:hAnsi="Roboto" w:cs="Times New Roman"/>
                  <w:sz w:val="20"/>
                  <w:szCs w:val="20"/>
                  <w:lang w:eastAsia="en-CA"/>
                </w:rPr>
                <w:delText>-Mid</w:delText>
              </w:r>
            </w:del>
          </w:p>
        </w:tc>
      </w:tr>
      <w:tr w:rsidR="003B22DB" w:rsidRPr="00CE368E" w:rsidDel="00A41513" w14:paraId="3BACB11B" w14:textId="71F41B6F" w:rsidTr="007E3170">
        <w:trPr>
          <w:trHeight w:val="193"/>
          <w:del w:id="726" w:author="Cami Tiffin" w:date="2024-08-08T10:48:00Z"/>
        </w:trPr>
        <w:tc>
          <w:tcPr>
            <w:tcW w:w="3823" w:type="dxa"/>
            <w:shd w:val="clear" w:color="auto" w:fill="auto"/>
            <w:noWrap/>
            <w:vAlign w:val="bottom"/>
            <w:hideMark/>
          </w:tcPr>
          <w:p w14:paraId="2D80E5DE" w14:textId="1F5F5F56" w:rsidR="003B22DB" w:rsidRPr="00CE368E" w:rsidDel="00A41513" w:rsidRDefault="003B22DB" w:rsidP="00A41513">
            <w:pPr>
              <w:spacing w:after="0" w:line="360" w:lineRule="auto"/>
              <w:rPr>
                <w:del w:id="727" w:author="Cami Tiffin" w:date="2024-08-08T10:48:00Z"/>
                <w:rFonts w:ascii="Roboto" w:eastAsia="Times New Roman" w:hAnsi="Roboto" w:cs="Times New Roman"/>
                <w:b/>
                <w:bCs/>
                <w:color w:val="000000"/>
                <w:sz w:val="20"/>
                <w:szCs w:val="20"/>
                <w:lang w:eastAsia="en-CA"/>
              </w:rPr>
              <w:pPrChange w:id="728" w:author="Cami Tiffin" w:date="2024-08-08T10:48:00Z">
                <w:pPr>
                  <w:spacing w:after="0" w:line="240" w:lineRule="auto"/>
                </w:pPr>
              </w:pPrChange>
            </w:pPr>
            <w:del w:id="729" w:author="Cami Tiffin" w:date="2024-08-08T10:48:00Z">
              <w:r w:rsidRPr="00CE368E" w:rsidDel="00A41513">
                <w:rPr>
                  <w:rFonts w:ascii="Roboto" w:eastAsia="Times New Roman" w:hAnsi="Roboto" w:cs="Times New Roman"/>
                  <w:b/>
                  <w:bCs/>
                  <w:color w:val="000000"/>
                  <w:sz w:val="20"/>
                  <w:szCs w:val="20"/>
                  <w:lang w:eastAsia="en-CA"/>
                </w:rPr>
                <w:delText>Total Sources</w:delText>
              </w:r>
            </w:del>
          </w:p>
        </w:tc>
        <w:tc>
          <w:tcPr>
            <w:tcW w:w="2126" w:type="dxa"/>
            <w:shd w:val="clear" w:color="000000" w:fill="A3C4D8"/>
            <w:noWrap/>
            <w:vAlign w:val="bottom"/>
            <w:hideMark/>
          </w:tcPr>
          <w:p w14:paraId="44FF405A" w14:textId="1FBB49F4" w:rsidR="003B22DB" w:rsidRPr="003B22DB" w:rsidDel="00A41513" w:rsidRDefault="003B22DB" w:rsidP="00A41513">
            <w:pPr>
              <w:spacing w:after="0" w:line="360" w:lineRule="auto"/>
              <w:rPr>
                <w:del w:id="730" w:author="Cami Tiffin" w:date="2024-08-08T10:48:00Z"/>
                <w:rFonts w:ascii="Roboto" w:eastAsia="Times New Roman" w:hAnsi="Roboto" w:cs="Times New Roman"/>
                <w:b/>
                <w:bCs/>
                <w:sz w:val="20"/>
                <w:szCs w:val="20"/>
                <w:lang w:eastAsia="en-CA"/>
              </w:rPr>
              <w:pPrChange w:id="731" w:author="Cami Tiffin" w:date="2024-08-08T10:48:00Z">
                <w:pPr>
                  <w:spacing w:after="0" w:line="240" w:lineRule="auto"/>
                </w:pPr>
              </w:pPrChange>
            </w:pPr>
            <w:del w:id="732" w:author="Cami Tiffin" w:date="2024-08-08T10:48:00Z">
              <w:r w:rsidRPr="003B22DB" w:rsidDel="00A41513">
                <w:rPr>
                  <w:rFonts w:ascii="Roboto" w:eastAsia="Times New Roman" w:hAnsi="Roboto" w:cs="Times New Roman"/>
                  <w:b/>
                  <w:bCs/>
                  <w:sz w:val="20"/>
                  <w:szCs w:val="20"/>
                  <w:lang w:eastAsia="en-CA"/>
                </w:rPr>
                <w:delText>$</w:delText>
              </w:r>
            </w:del>
            <w:del w:id="733" w:author="Cami Tiffin" w:date="2024-08-07T16:05:00Z">
              <w:r w:rsidRPr="003B22DB" w:rsidDel="00584B27">
                <w:rPr>
                  <w:rFonts w:ascii="Roboto" w:eastAsia="Times New Roman" w:hAnsi="Roboto" w:cs="Times New Roman"/>
                  <w:b/>
                  <w:bCs/>
                  <w:sz w:val="20"/>
                  <w:szCs w:val="20"/>
                  <w:lang w:eastAsia="en-CA"/>
                </w:rPr>
                <w:delText xml:space="preserve"> 6,184,</w:delText>
              </w:r>
              <w:commentRangeStart w:id="734"/>
              <w:r w:rsidRPr="003B22DB" w:rsidDel="00584B27">
                <w:rPr>
                  <w:rFonts w:ascii="Roboto" w:eastAsia="Times New Roman" w:hAnsi="Roboto" w:cs="Times New Roman"/>
                  <w:b/>
                  <w:bCs/>
                  <w:sz w:val="20"/>
                  <w:szCs w:val="20"/>
                  <w:lang w:eastAsia="en-CA"/>
                </w:rPr>
                <w:delText>63</w:delText>
              </w:r>
            </w:del>
            <w:del w:id="735" w:author="Cami Tiffin" w:date="2024-08-07T16:06:00Z">
              <w:r w:rsidRPr="003B22DB" w:rsidDel="00584B27">
                <w:rPr>
                  <w:rFonts w:ascii="Roboto" w:eastAsia="Times New Roman" w:hAnsi="Roboto" w:cs="Times New Roman"/>
                  <w:b/>
                  <w:bCs/>
                  <w:sz w:val="20"/>
                  <w:szCs w:val="20"/>
                  <w:lang w:eastAsia="en-CA"/>
                </w:rPr>
                <w:delText>1</w:delText>
              </w:r>
            </w:del>
            <w:commentRangeEnd w:id="734"/>
            <w:del w:id="736" w:author="Cami Tiffin" w:date="2024-08-08T10:48:00Z">
              <w:r w:rsidR="00C944D9" w:rsidDel="00A41513">
                <w:rPr>
                  <w:rStyle w:val="CommentReference"/>
                </w:rPr>
                <w:commentReference w:id="734"/>
              </w:r>
            </w:del>
          </w:p>
        </w:tc>
        <w:tc>
          <w:tcPr>
            <w:tcW w:w="1508" w:type="dxa"/>
            <w:shd w:val="clear" w:color="auto" w:fill="auto"/>
          </w:tcPr>
          <w:p w14:paraId="4D560FE9" w14:textId="6F10CA03" w:rsidR="003B22DB" w:rsidRPr="00CE368E" w:rsidDel="00A41513" w:rsidRDefault="003B22DB" w:rsidP="00A41513">
            <w:pPr>
              <w:spacing w:after="0" w:line="360" w:lineRule="auto"/>
              <w:rPr>
                <w:del w:id="737" w:author="Cami Tiffin" w:date="2024-08-08T10:48:00Z"/>
                <w:rFonts w:ascii="Roboto" w:eastAsia="Times New Roman" w:hAnsi="Roboto" w:cs="Times New Roman"/>
                <w:b/>
                <w:bCs/>
                <w:color w:val="FF0000"/>
                <w:sz w:val="20"/>
                <w:szCs w:val="20"/>
                <w:lang w:eastAsia="en-CA"/>
              </w:rPr>
              <w:pPrChange w:id="738" w:author="Cami Tiffin" w:date="2024-08-08T10:48:00Z">
                <w:pPr>
                  <w:spacing w:after="0" w:line="240" w:lineRule="auto"/>
                </w:pPr>
              </w:pPrChange>
            </w:pPr>
          </w:p>
        </w:tc>
        <w:tc>
          <w:tcPr>
            <w:tcW w:w="2063" w:type="dxa"/>
          </w:tcPr>
          <w:p w14:paraId="79465A6E" w14:textId="7222D404" w:rsidR="003B22DB" w:rsidRPr="00CE368E" w:rsidDel="00A41513" w:rsidRDefault="003B22DB" w:rsidP="00A41513">
            <w:pPr>
              <w:spacing w:after="0" w:line="360" w:lineRule="auto"/>
              <w:rPr>
                <w:del w:id="739" w:author="Cami Tiffin" w:date="2024-08-08T10:48:00Z"/>
                <w:rFonts w:ascii="Roboto" w:eastAsia="Times New Roman" w:hAnsi="Roboto" w:cs="Times New Roman"/>
                <w:color w:val="FF0000"/>
                <w:sz w:val="20"/>
                <w:szCs w:val="20"/>
                <w:lang w:eastAsia="en-CA"/>
              </w:rPr>
              <w:pPrChange w:id="740" w:author="Cami Tiffin" w:date="2024-08-08T10:48:00Z">
                <w:pPr>
                  <w:spacing w:after="0" w:line="240" w:lineRule="auto"/>
                </w:pPr>
              </w:pPrChange>
            </w:pPr>
          </w:p>
        </w:tc>
        <w:tc>
          <w:tcPr>
            <w:tcW w:w="1078" w:type="dxa"/>
          </w:tcPr>
          <w:p w14:paraId="607C1829" w14:textId="3D2C9244" w:rsidR="003B22DB" w:rsidRPr="00CE368E" w:rsidDel="00A41513" w:rsidRDefault="003B22DB" w:rsidP="00A41513">
            <w:pPr>
              <w:spacing w:after="0" w:line="360" w:lineRule="auto"/>
              <w:rPr>
                <w:del w:id="741" w:author="Cami Tiffin" w:date="2024-08-08T10:48:00Z"/>
                <w:rFonts w:ascii="Roboto" w:eastAsia="Times New Roman" w:hAnsi="Roboto" w:cs="Times New Roman"/>
                <w:color w:val="FF0000"/>
                <w:sz w:val="20"/>
                <w:szCs w:val="20"/>
                <w:lang w:eastAsia="en-CA"/>
              </w:rPr>
              <w:pPrChange w:id="742" w:author="Cami Tiffin" w:date="2024-08-08T10:48:00Z">
                <w:pPr>
                  <w:spacing w:after="0" w:line="240" w:lineRule="auto"/>
                </w:pPr>
              </w:pPrChange>
            </w:pPr>
          </w:p>
        </w:tc>
      </w:tr>
      <w:tr w:rsidR="003B22DB" w:rsidRPr="00CE368E" w:rsidDel="00A41513" w14:paraId="22EB9C20" w14:textId="25FD3EA8" w:rsidTr="007E3170">
        <w:trPr>
          <w:trHeight w:val="193"/>
          <w:del w:id="743" w:author="Cami Tiffin" w:date="2024-08-08T10:48:00Z"/>
        </w:trPr>
        <w:tc>
          <w:tcPr>
            <w:tcW w:w="3823" w:type="dxa"/>
            <w:shd w:val="clear" w:color="auto" w:fill="auto"/>
            <w:noWrap/>
            <w:vAlign w:val="bottom"/>
            <w:hideMark/>
          </w:tcPr>
          <w:p w14:paraId="6B132815" w14:textId="2DA65B1A" w:rsidR="003B22DB" w:rsidRPr="00CE368E" w:rsidDel="00A41513" w:rsidRDefault="003B22DB" w:rsidP="00A41513">
            <w:pPr>
              <w:spacing w:after="0" w:line="360" w:lineRule="auto"/>
              <w:rPr>
                <w:del w:id="744" w:author="Cami Tiffin" w:date="2024-08-08T10:48:00Z"/>
                <w:rFonts w:ascii="Roboto" w:eastAsia="Times New Roman" w:hAnsi="Roboto" w:cs="Times New Roman"/>
                <w:color w:val="000000"/>
                <w:sz w:val="20"/>
                <w:szCs w:val="20"/>
                <w:lang w:eastAsia="en-CA"/>
              </w:rPr>
              <w:pPrChange w:id="745" w:author="Cami Tiffin" w:date="2024-08-08T10:48:00Z">
                <w:pPr>
                  <w:spacing w:after="0" w:line="240" w:lineRule="auto"/>
                </w:pPr>
              </w:pPrChange>
            </w:pPr>
            <w:del w:id="746" w:author="Cami Tiffin" w:date="2024-08-08T10:48:00Z">
              <w:r w:rsidRPr="00CE368E" w:rsidDel="00A41513">
                <w:rPr>
                  <w:rFonts w:ascii="Roboto" w:eastAsia="Times New Roman" w:hAnsi="Roboto" w:cs="Times New Roman"/>
                  <w:color w:val="000000"/>
                  <w:sz w:val="20"/>
                  <w:szCs w:val="20"/>
                  <w:lang w:eastAsia="en-CA"/>
                </w:rPr>
                <w:delText>Surplus / Shortfall</w:delText>
              </w:r>
            </w:del>
          </w:p>
        </w:tc>
        <w:tc>
          <w:tcPr>
            <w:tcW w:w="2126" w:type="dxa"/>
            <w:shd w:val="clear" w:color="000000" w:fill="C6EFCE"/>
            <w:noWrap/>
            <w:vAlign w:val="bottom"/>
            <w:hideMark/>
          </w:tcPr>
          <w:p w14:paraId="58F58E36" w14:textId="183B6C8D" w:rsidR="003B22DB" w:rsidRPr="003B22DB" w:rsidDel="00A41513" w:rsidRDefault="003B22DB" w:rsidP="00A41513">
            <w:pPr>
              <w:spacing w:after="0" w:line="360" w:lineRule="auto"/>
              <w:rPr>
                <w:del w:id="747" w:author="Cami Tiffin" w:date="2024-08-08T10:48:00Z"/>
                <w:rFonts w:ascii="Roboto" w:eastAsia="Times New Roman" w:hAnsi="Roboto" w:cs="Times New Roman"/>
                <w:sz w:val="20"/>
                <w:szCs w:val="20"/>
                <w:lang w:eastAsia="en-CA"/>
              </w:rPr>
              <w:pPrChange w:id="748" w:author="Cami Tiffin" w:date="2024-08-08T10:48:00Z">
                <w:pPr>
                  <w:spacing w:after="0" w:line="240" w:lineRule="auto"/>
                </w:pPr>
              </w:pPrChange>
            </w:pPr>
            <w:del w:id="749" w:author="Cami Tiffin" w:date="2024-08-08T10:48:00Z">
              <w:r w:rsidRPr="003B22DB" w:rsidDel="00A41513">
                <w:rPr>
                  <w:rFonts w:ascii="Roboto" w:eastAsia="Times New Roman" w:hAnsi="Roboto" w:cs="Times New Roman"/>
                  <w:sz w:val="20"/>
                  <w:szCs w:val="20"/>
                  <w:lang w:eastAsia="en-CA"/>
                </w:rPr>
                <w:delText>+</w:delText>
              </w:r>
              <w:r w:rsidR="00236B62" w:rsidDel="00A41513">
                <w:rPr>
                  <w:rFonts w:ascii="Roboto" w:eastAsia="Times New Roman" w:hAnsi="Roboto" w:cs="Times New Roman"/>
                  <w:sz w:val="20"/>
                  <w:szCs w:val="20"/>
                  <w:lang w:eastAsia="en-CA"/>
                </w:rPr>
                <w:delText xml:space="preserve"> </w:delText>
              </w:r>
              <w:r w:rsidRPr="003B22DB" w:rsidDel="00A41513">
                <w:rPr>
                  <w:rFonts w:ascii="Roboto" w:eastAsia="Times New Roman" w:hAnsi="Roboto" w:cs="Times New Roman"/>
                  <w:sz w:val="20"/>
                  <w:szCs w:val="20"/>
                  <w:lang w:eastAsia="en-CA"/>
                </w:rPr>
                <w:delText xml:space="preserve">$ </w:delText>
              </w:r>
            </w:del>
            <w:del w:id="750" w:author="Cami Tiffin" w:date="2024-08-07T16:06:00Z">
              <w:r w:rsidRPr="003B22DB" w:rsidDel="00584B27">
                <w:rPr>
                  <w:rFonts w:ascii="Roboto" w:eastAsia="Times New Roman" w:hAnsi="Roboto" w:cs="Times New Roman"/>
                  <w:sz w:val="20"/>
                  <w:szCs w:val="20"/>
                  <w:lang w:eastAsia="en-CA"/>
                </w:rPr>
                <w:delText>76,812</w:delText>
              </w:r>
            </w:del>
          </w:p>
        </w:tc>
        <w:tc>
          <w:tcPr>
            <w:tcW w:w="1508" w:type="dxa"/>
            <w:shd w:val="clear" w:color="auto" w:fill="auto"/>
          </w:tcPr>
          <w:p w14:paraId="0835DF31" w14:textId="3AC00D8D" w:rsidR="003B22DB" w:rsidRPr="00CE368E" w:rsidDel="00A41513" w:rsidRDefault="003B22DB" w:rsidP="00A41513">
            <w:pPr>
              <w:spacing w:after="0" w:line="360" w:lineRule="auto"/>
              <w:rPr>
                <w:del w:id="751" w:author="Cami Tiffin" w:date="2024-08-08T10:48:00Z"/>
                <w:rFonts w:ascii="Roboto" w:eastAsia="Times New Roman" w:hAnsi="Roboto" w:cs="Times New Roman"/>
                <w:color w:val="FF0000"/>
                <w:sz w:val="20"/>
                <w:szCs w:val="20"/>
                <w:lang w:eastAsia="en-CA"/>
              </w:rPr>
              <w:pPrChange w:id="752" w:author="Cami Tiffin" w:date="2024-08-08T10:48:00Z">
                <w:pPr>
                  <w:spacing w:after="0" w:line="240" w:lineRule="auto"/>
                </w:pPr>
              </w:pPrChange>
            </w:pPr>
          </w:p>
        </w:tc>
        <w:tc>
          <w:tcPr>
            <w:tcW w:w="2063" w:type="dxa"/>
          </w:tcPr>
          <w:p w14:paraId="20F7546D" w14:textId="74D4BA21" w:rsidR="003B22DB" w:rsidRPr="00CE368E" w:rsidDel="00A41513" w:rsidRDefault="003B22DB" w:rsidP="00A41513">
            <w:pPr>
              <w:spacing w:after="0" w:line="360" w:lineRule="auto"/>
              <w:rPr>
                <w:del w:id="753" w:author="Cami Tiffin" w:date="2024-08-08T10:48:00Z"/>
                <w:rFonts w:ascii="Roboto" w:eastAsia="Times New Roman" w:hAnsi="Roboto" w:cs="Times New Roman"/>
                <w:color w:val="FF0000"/>
                <w:sz w:val="20"/>
                <w:szCs w:val="20"/>
                <w:lang w:eastAsia="en-CA"/>
              </w:rPr>
              <w:pPrChange w:id="754" w:author="Cami Tiffin" w:date="2024-08-08T10:48:00Z">
                <w:pPr>
                  <w:spacing w:after="0" w:line="240" w:lineRule="auto"/>
                </w:pPr>
              </w:pPrChange>
            </w:pPr>
          </w:p>
        </w:tc>
        <w:tc>
          <w:tcPr>
            <w:tcW w:w="1078" w:type="dxa"/>
          </w:tcPr>
          <w:p w14:paraId="098E201C" w14:textId="1FF57103" w:rsidR="003B22DB" w:rsidRPr="00CE368E" w:rsidDel="00A41513" w:rsidRDefault="003B22DB" w:rsidP="00A41513">
            <w:pPr>
              <w:spacing w:after="0" w:line="360" w:lineRule="auto"/>
              <w:rPr>
                <w:del w:id="755" w:author="Cami Tiffin" w:date="2024-08-08T10:48:00Z"/>
                <w:rFonts w:ascii="Roboto" w:eastAsia="Times New Roman" w:hAnsi="Roboto" w:cs="Times New Roman"/>
                <w:color w:val="FF0000"/>
                <w:sz w:val="20"/>
                <w:szCs w:val="20"/>
                <w:lang w:eastAsia="en-CA"/>
              </w:rPr>
              <w:pPrChange w:id="756" w:author="Cami Tiffin" w:date="2024-08-08T10:48:00Z">
                <w:pPr>
                  <w:spacing w:after="0" w:line="240" w:lineRule="auto"/>
                </w:pPr>
              </w:pPrChange>
            </w:pPr>
          </w:p>
        </w:tc>
      </w:tr>
    </w:tbl>
    <w:p w14:paraId="15803D2F" w14:textId="7F598034" w:rsidR="006F1B6E" w:rsidRPr="00CE368E" w:rsidDel="00A41513" w:rsidRDefault="006F1B6E" w:rsidP="00A41513">
      <w:pPr>
        <w:spacing w:after="0" w:line="360" w:lineRule="auto"/>
        <w:rPr>
          <w:del w:id="757" w:author="Cami Tiffin" w:date="2024-08-08T10:48:00Z"/>
          <w:rFonts w:ascii="Roboto" w:hAnsi="Roboto"/>
          <w:i/>
          <w:color w:val="FF0000"/>
          <w:sz w:val="20"/>
          <w:szCs w:val="20"/>
        </w:rPr>
        <w:pPrChange w:id="758" w:author="Cami Tiffin" w:date="2024-08-08T10:48:00Z">
          <w:pPr>
            <w:spacing w:after="0" w:line="240" w:lineRule="auto"/>
          </w:pPr>
        </w:pPrChange>
      </w:pPr>
    </w:p>
    <w:tbl>
      <w:tblPr>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2126"/>
      </w:tblGrid>
      <w:tr w:rsidR="00A85FB0" w:rsidRPr="00CE368E" w:rsidDel="00A41513" w14:paraId="0D4A77CE" w14:textId="07CFF74B" w:rsidTr="00A85FB0">
        <w:trPr>
          <w:trHeight w:val="282"/>
          <w:del w:id="759" w:author="Cami Tiffin" w:date="2024-08-08T10:48:00Z"/>
        </w:trPr>
        <w:tc>
          <w:tcPr>
            <w:tcW w:w="3823" w:type="dxa"/>
            <w:shd w:val="clear" w:color="000000" w:fill="386681"/>
            <w:noWrap/>
            <w:vAlign w:val="center"/>
            <w:hideMark/>
          </w:tcPr>
          <w:p w14:paraId="6518F6C2" w14:textId="2B6A218F" w:rsidR="00A85FB0" w:rsidRPr="00CE368E" w:rsidDel="00A41513" w:rsidRDefault="00A85FB0" w:rsidP="00A41513">
            <w:pPr>
              <w:spacing w:after="0" w:line="360" w:lineRule="auto"/>
              <w:rPr>
                <w:del w:id="760" w:author="Cami Tiffin" w:date="2024-08-08T10:48:00Z"/>
                <w:rFonts w:ascii="Roboto" w:eastAsia="Times New Roman" w:hAnsi="Roboto" w:cs="Times New Roman"/>
                <w:b/>
                <w:bCs/>
                <w:color w:val="FFFFFF"/>
                <w:sz w:val="20"/>
                <w:szCs w:val="20"/>
                <w:lang w:eastAsia="en-CA"/>
              </w:rPr>
              <w:pPrChange w:id="761" w:author="Cami Tiffin" w:date="2024-08-08T10:48:00Z">
                <w:pPr>
                  <w:spacing w:after="0" w:line="240" w:lineRule="auto"/>
                </w:pPr>
              </w:pPrChange>
            </w:pPr>
            <w:del w:id="762" w:author="Cami Tiffin" w:date="2024-08-08T10:48:00Z">
              <w:r w:rsidRPr="00CE368E" w:rsidDel="00A41513">
                <w:rPr>
                  <w:rFonts w:ascii="Roboto" w:eastAsia="Times New Roman" w:hAnsi="Roboto" w:cs="Times New Roman"/>
                  <w:b/>
                  <w:bCs/>
                  <w:color w:val="FFFFFF"/>
                  <w:sz w:val="20"/>
                  <w:szCs w:val="20"/>
                  <w:lang w:eastAsia="en-CA"/>
                </w:rPr>
                <w:delText>MORTGAGE FINANCING</w:delText>
              </w:r>
            </w:del>
          </w:p>
        </w:tc>
        <w:tc>
          <w:tcPr>
            <w:tcW w:w="2126" w:type="dxa"/>
            <w:shd w:val="clear" w:color="000000" w:fill="386681"/>
            <w:noWrap/>
            <w:vAlign w:val="center"/>
            <w:hideMark/>
          </w:tcPr>
          <w:p w14:paraId="09BF5C74" w14:textId="1D134878" w:rsidR="00A85FB0" w:rsidRPr="00CE368E" w:rsidDel="00A41513" w:rsidRDefault="00A85FB0" w:rsidP="00A41513">
            <w:pPr>
              <w:spacing w:after="0" w:line="360" w:lineRule="auto"/>
              <w:rPr>
                <w:del w:id="763" w:author="Cami Tiffin" w:date="2024-08-08T10:48:00Z"/>
                <w:rFonts w:ascii="Roboto" w:eastAsia="Times New Roman" w:hAnsi="Roboto" w:cs="Times New Roman"/>
                <w:b/>
                <w:bCs/>
                <w:color w:val="FFFFFF"/>
                <w:sz w:val="20"/>
                <w:szCs w:val="20"/>
                <w:lang w:eastAsia="en-CA"/>
              </w:rPr>
              <w:pPrChange w:id="764" w:author="Cami Tiffin" w:date="2024-08-08T10:48:00Z">
                <w:pPr>
                  <w:spacing w:after="0" w:line="240" w:lineRule="auto"/>
                  <w:jc w:val="center"/>
                </w:pPr>
              </w:pPrChange>
            </w:pPr>
            <w:del w:id="765" w:author="Cami Tiffin" w:date="2024-08-08T10:48:00Z">
              <w:r w:rsidRPr="00CE368E" w:rsidDel="00A41513">
                <w:rPr>
                  <w:rFonts w:ascii="Roboto" w:eastAsia="Times New Roman" w:hAnsi="Roboto" w:cs="Times New Roman"/>
                  <w:b/>
                  <w:bCs/>
                  <w:color w:val="FFFFFF"/>
                  <w:sz w:val="20"/>
                  <w:szCs w:val="20"/>
                  <w:lang w:eastAsia="en-CA"/>
                </w:rPr>
                <w:delText>Terms</w:delText>
              </w:r>
            </w:del>
          </w:p>
        </w:tc>
      </w:tr>
      <w:tr w:rsidR="00A85FB0" w:rsidRPr="00CE368E" w:rsidDel="00A41513" w14:paraId="5B122946" w14:textId="2EC61BB5" w:rsidTr="00A85FB0">
        <w:trPr>
          <w:trHeight w:val="282"/>
          <w:del w:id="766" w:author="Cami Tiffin" w:date="2024-08-08T10:48:00Z"/>
        </w:trPr>
        <w:tc>
          <w:tcPr>
            <w:tcW w:w="3823" w:type="dxa"/>
            <w:shd w:val="clear" w:color="auto" w:fill="auto"/>
            <w:noWrap/>
            <w:vAlign w:val="bottom"/>
            <w:hideMark/>
          </w:tcPr>
          <w:p w14:paraId="7CE2CD02" w14:textId="748090FD" w:rsidR="00A85FB0" w:rsidRPr="00CE368E" w:rsidDel="00A41513" w:rsidRDefault="00A85FB0" w:rsidP="00A41513">
            <w:pPr>
              <w:spacing w:after="0" w:line="360" w:lineRule="auto"/>
              <w:rPr>
                <w:del w:id="767" w:author="Cami Tiffin" w:date="2024-08-08T10:48:00Z"/>
                <w:rFonts w:ascii="Roboto" w:eastAsia="Times New Roman" w:hAnsi="Roboto" w:cs="Times New Roman"/>
                <w:color w:val="000000"/>
                <w:sz w:val="20"/>
                <w:szCs w:val="20"/>
                <w:lang w:eastAsia="en-CA"/>
              </w:rPr>
              <w:pPrChange w:id="768" w:author="Cami Tiffin" w:date="2024-08-08T10:48:00Z">
                <w:pPr>
                  <w:spacing w:after="0" w:line="240" w:lineRule="auto"/>
                </w:pPr>
              </w:pPrChange>
            </w:pPr>
            <w:del w:id="769" w:author="Cami Tiffin" w:date="2024-08-08T10:48:00Z">
              <w:r w:rsidRPr="00CE368E" w:rsidDel="00A41513">
                <w:rPr>
                  <w:rFonts w:ascii="Roboto" w:eastAsia="Times New Roman" w:hAnsi="Roboto" w:cs="Times New Roman"/>
                  <w:color w:val="000000"/>
                  <w:sz w:val="20"/>
                  <w:szCs w:val="20"/>
                  <w:lang w:eastAsia="en-CA"/>
                </w:rPr>
                <w:delText>Principal</w:delText>
              </w:r>
            </w:del>
          </w:p>
        </w:tc>
        <w:tc>
          <w:tcPr>
            <w:tcW w:w="2126" w:type="dxa"/>
            <w:shd w:val="clear" w:color="000000" w:fill="D1E1EB"/>
            <w:noWrap/>
            <w:vAlign w:val="bottom"/>
            <w:hideMark/>
          </w:tcPr>
          <w:p w14:paraId="23DFC841" w14:textId="1A4A4858" w:rsidR="00A85FB0" w:rsidRPr="003B22DB" w:rsidDel="00A41513" w:rsidRDefault="00A85FB0" w:rsidP="00A41513">
            <w:pPr>
              <w:spacing w:after="0" w:line="360" w:lineRule="auto"/>
              <w:rPr>
                <w:del w:id="770" w:author="Cami Tiffin" w:date="2024-08-08T10:48:00Z"/>
                <w:rFonts w:ascii="Roboto" w:eastAsia="Times New Roman" w:hAnsi="Roboto" w:cs="Times New Roman"/>
                <w:sz w:val="20"/>
                <w:szCs w:val="20"/>
                <w:lang w:eastAsia="en-CA"/>
              </w:rPr>
              <w:pPrChange w:id="771" w:author="Cami Tiffin" w:date="2024-08-08T10:48:00Z">
                <w:pPr>
                  <w:spacing w:after="0" w:line="240" w:lineRule="auto"/>
                </w:pPr>
              </w:pPrChange>
            </w:pPr>
            <w:bookmarkStart w:id="772" w:name="RANGE!B4"/>
            <w:del w:id="773" w:author="Cami Tiffin" w:date="2024-08-08T10:48:00Z">
              <w:r w:rsidRPr="003B22DB" w:rsidDel="00A41513">
                <w:rPr>
                  <w:rFonts w:ascii="Roboto" w:eastAsia="Times New Roman" w:hAnsi="Roboto" w:cs="Times New Roman"/>
                  <w:sz w:val="20"/>
                  <w:szCs w:val="20"/>
                  <w:lang w:eastAsia="en-CA"/>
                </w:rPr>
                <w:delText xml:space="preserve">$ </w:delText>
              </w:r>
            </w:del>
            <w:del w:id="774" w:author="Cami Tiffin" w:date="2024-08-07T16:06:00Z">
              <w:r w:rsidRPr="003B22DB" w:rsidDel="00584B27">
                <w:rPr>
                  <w:rFonts w:ascii="Roboto" w:eastAsia="Times New Roman" w:hAnsi="Roboto" w:cs="Times New Roman"/>
                  <w:sz w:val="20"/>
                  <w:szCs w:val="20"/>
                  <w:lang w:eastAsia="en-CA"/>
                </w:rPr>
                <w:delText>2,063,351</w:delText>
              </w:r>
            </w:del>
            <w:bookmarkEnd w:id="772"/>
          </w:p>
        </w:tc>
      </w:tr>
      <w:tr w:rsidR="00A85FB0" w:rsidRPr="00CE368E" w:rsidDel="00A41513" w14:paraId="4B7A5CD9" w14:textId="35000A67" w:rsidTr="00A85FB0">
        <w:trPr>
          <w:trHeight w:val="282"/>
          <w:del w:id="775" w:author="Cami Tiffin" w:date="2024-08-08T10:48:00Z"/>
        </w:trPr>
        <w:tc>
          <w:tcPr>
            <w:tcW w:w="3823" w:type="dxa"/>
            <w:shd w:val="clear" w:color="auto" w:fill="auto"/>
            <w:noWrap/>
            <w:vAlign w:val="bottom"/>
            <w:hideMark/>
          </w:tcPr>
          <w:p w14:paraId="62C63D17" w14:textId="038475A9" w:rsidR="00A85FB0" w:rsidRPr="00CE368E" w:rsidDel="00A41513" w:rsidRDefault="00A85FB0" w:rsidP="00A41513">
            <w:pPr>
              <w:spacing w:after="0" w:line="360" w:lineRule="auto"/>
              <w:rPr>
                <w:del w:id="776" w:author="Cami Tiffin" w:date="2024-08-08T10:48:00Z"/>
                <w:rFonts w:ascii="Roboto" w:eastAsia="Times New Roman" w:hAnsi="Roboto" w:cs="Times New Roman"/>
                <w:color w:val="000000"/>
                <w:sz w:val="20"/>
                <w:szCs w:val="20"/>
                <w:lang w:eastAsia="en-CA"/>
              </w:rPr>
              <w:pPrChange w:id="777" w:author="Cami Tiffin" w:date="2024-08-08T10:48:00Z">
                <w:pPr>
                  <w:spacing w:after="0" w:line="240" w:lineRule="auto"/>
                </w:pPr>
              </w:pPrChange>
            </w:pPr>
            <w:del w:id="778" w:author="Cami Tiffin" w:date="2024-08-08T10:48:00Z">
              <w:r w:rsidRPr="00CE368E" w:rsidDel="00A41513">
                <w:rPr>
                  <w:rFonts w:ascii="Roboto" w:eastAsia="Times New Roman" w:hAnsi="Roboto" w:cs="Times New Roman"/>
                  <w:color w:val="000000"/>
                  <w:sz w:val="20"/>
                  <w:szCs w:val="20"/>
                  <w:lang w:eastAsia="en-CA"/>
                </w:rPr>
                <w:delText>Interest Rate</w:delText>
              </w:r>
            </w:del>
          </w:p>
        </w:tc>
        <w:tc>
          <w:tcPr>
            <w:tcW w:w="2126" w:type="dxa"/>
            <w:shd w:val="clear" w:color="000000" w:fill="D9D9D9"/>
            <w:noWrap/>
            <w:vAlign w:val="bottom"/>
            <w:hideMark/>
          </w:tcPr>
          <w:p w14:paraId="6A229350" w14:textId="74351F56" w:rsidR="00A85FB0" w:rsidRPr="003B22DB" w:rsidDel="00A41513" w:rsidRDefault="00A85FB0" w:rsidP="00A41513">
            <w:pPr>
              <w:spacing w:after="0" w:line="360" w:lineRule="auto"/>
              <w:rPr>
                <w:del w:id="779" w:author="Cami Tiffin" w:date="2024-08-08T10:48:00Z"/>
                <w:rFonts w:ascii="Roboto" w:eastAsia="Times New Roman" w:hAnsi="Roboto" w:cs="Times New Roman"/>
                <w:sz w:val="20"/>
                <w:szCs w:val="20"/>
                <w:lang w:eastAsia="en-CA"/>
              </w:rPr>
              <w:pPrChange w:id="780" w:author="Cami Tiffin" w:date="2024-08-08T10:48:00Z">
                <w:pPr>
                  <w:spacing w:after="0" w:line="240" w:lineRule="auto"/>
                </w:pPr>
              </w:pPrChange>
            </w:pPr>
            <w:del w:id="781" w:author="Cami Tiffin" w:date="2024-08-08T10:48:00Z">
              <w:r w:rsidRPr="003B22DB" w:rsidDel="00A41513">
                <w:rPr>
                  <w:rFonts w:ascii="Roboto" w:eastAsia="Times New Roman" w:hAnsi="Roboto" w:cs="Times New Roman"/>
                  <w:sz w:val="20"/>
                  <w:szCs w:val="20"/>
                  <w:lang w:eastAsia="en-CA"/>
                </w:rPr>
                <w:delText>4.37%</w:delText>
              </w:r>
            </w:del>
          </w:p>
        </w:tc>
      </w:tr>
      <w:tr w:rsidR="00A85FB0" w:rsidRPr="00CE368E" w:rsidDel="00A41513" w14:paraId="1163E187" w14:textId="2C51104D" w:rsidTr="00A85FB0">
        <w:trPr>
          <w:trHeight w:val="282"/>
          <w:del w:id="782" w:author="Cami Tiffin" w:date="2024-08-08T10:48:00Z"/>
        </w:trPr>
        <w:tc>
          <w:tcPr>
            <w:tcW w:w="3823" w:type="dxa"/>
            <w:shd w:val="clear" w:color="auto" w:fill="auto"/>
            <w:noWrap/>
            <w:vAlign w:val="bottom"/>
            <w:hideMark/>
          </w:tcPr>
          <w:p w14:paraId="165CE8B2" w14:textId="41F350C5" w:rsidR="00A85FB0" w:rsidRPr="00CE368E" w:rsidDel="00A41513" w:rsidRDefault="00A85FB0" w:rsidP="00A41513">
            <w:pPr>
              <w:spacing w:after="0" w:line="360" w:lineRule="auto"/>
              <w:rPr>
                <w:del w:id="783" w:author="Cami Tiffin" w:date="2024-08-08T10:48:00Z"/>
                <w:rFonts w:ascii="Roboto" w:eastAsia="Times New Roman" w:hAnsi="Roboto" w:cs="Times New Roman"/>
                <w:color w:val="000000"/>
                <w:sz w:val="20"/>
                <w:szCs w:val="20"/>
                <w:lang w:eastAsia="en-CA"/>
              </w:rPr>
              <w:pPrChange w:id="784" w:author="Cami Tiffin" w:date="2024-08-08T10:48:00Z">
                <w:pPr>
                  <w:spacing w:after="0" w:line="240" w:lineRule="auto"/>
                </w:pPr>
              </w:pPrChange>
            </w:pPr>
            <w:del w:id="785" w:author="Cami Tiffin" w:date="2024-08-08T10:48:00Z">
              <w:r w:rsidRPr="00CE368E" w:rsidDel="00A41513">
                <w:rPr>
                  <w:rFonts w:ascii="Roboto" w:eastAsia="Times New Roman" w:hAnsi="Roboto" w:cs="Times New Roman"/>
                  <w:color w:val="000000"/>
                  <w:sz w:val="20"/>
                  <w:szCs w:val="20"/>
                  <w:lang w:eastAsia="en-CA"/>
                </w:rPr>
                <w:delText>Payment Per Period</w:delText>
              </w:r>
            </w:del>
          </w:p>
        </w:tc>
        <w:tc>
          <w:tcPr>
            <w:tcW w:w="2126" w:type="dxa"/>
            <w:shd w:val="clear" w:color="000000" w:fill="D1E1EB"/>
            <w:noWrap/>
            <w:vAlign w:val="bottom"/>
            <w:hideMark/>
          </w:tcPr>
          <w:p w14:paraId="0557B914" w14:textId="48602AA6" w:rsidR="00A85FB0" w:rsidRPr="003B22DB" w:rsidDel="00A41513" w:rsidRDefault="00A85FB0" w:rsidP="00A41513">
            <w:pPr>
              <w:spacing w:after="0" w:line="360" w:lineRule="auto"/>
              <w:rPr>
                <w:del w:id="786" w:author="Cami Tiffin" w:date="2024-08-08T10:48:00Z"/>
                <w:rFonts w:ascii="Roboto" w:eastAsia="Times New Roman" w:hAnsi="Roboto" w:cs="Times New Roman"/>
                <w:sz w:val="20"/>
                <w:szCs w:val="20"/>
                <w:lang w:eastAsia="en-CA"/>
              </w:rPr>
              <w:pPrChange w:id="787" w:author="Cami Tiffin" w:date="2024-08-08T10:48:00Z">
                <w:pPr>
                  <w:spacing w:after="0" w:line="240" w:lineRule="auto"/>
                </w:pPr>
              </w:pPrChange>
            </w:pPr>
            <w:del w:id="788" w:author="Cami Tiffin" w:date="2024-08-08T10:48:00Z">
              <w:r w:rsidRPr="003B22DB" w:rsidDel="00A41513">
                <w:rPr>
                  <w:rFonts w:ascii="Roboto" w:eastAsia="Times New Roman" w:hAnsi="Roboto" w:cs="Times New Roman"/>
                  <w:sz w:val="20"/>
                  <w:szCs w:val="20"/>
                  <w:lang w:eastAsia="en-CA"/>
                </w:rPr>
                <w:delText xml:space="preserve">$   </w:delText>
              </w:r>
            </w:del>
            <w:del w:id="789" w:author="Cami Tiffin" w:date="2024-08-07T16:07:00Z">
              <w:r w:rsidRPr="003B22DB" w:rsidDel="00584B27">
                <w:rPr>
                  <w:rFonts w:ascii="Roboto" w:eastAsia="Times New Roman" w:hAnsi="Roboto" w:cs="Times New Roman"/>
                  <w:sz w:val="20"/>
                  <w:szCs w:val="20"/>
                  <w:lang w:eastAsia="en-CA"/>
                </w:rPr>
                <w:delText>8,471</w:delText>
              </w:r>
            </w:del>
          </w:p>
        </w:tc>
      </w:tr>
      <w:tr w:rsidR="00A85FB0" w:rsidRPr="00CE368E" w:rsidDel="00A41513" w14:paraId="70DABCFA" w14:textId="2721F2FA" w:rsidTr="00A85FB0">
        <w:trPr>
          <w:trHeight w:val="282"/>
          <w:del w:id="790" w:author="Cami Tiffin" w:date="2024-08-08T10:48:00Z"/>
        </w:trPr>
        <w:tc>
          <w:tcPr>
            <w:tcW w:w="3823" w:type="dxa"/>
            <w:shd w:val="clear" w:color="auto" w:fill="auto"/>
            <w:noWrap/>
            <w:vAlign w:val="bottom"/>
            <w:hideMark/>
          </w:tcPr>
          <w:p w14:paraId="05BC1F31" w14:textId="242A1B84" w:rsidR="00A85FB0" w:rsidRPr="00CE368E" w:rsidDel="00A41513" w:rsidRDefault="00A85FB0" w:rsidP="00A41513">
            <w:pPr>
              <w:spacing w:after="0" w:line="360" w:lineRule="auto"/>
              <w:rPr>
                <w:del w:id="791" w:author="Cami Tiffin" w:date="2024-08-08T10:48:00Z"/>
                <w:rFonts w:ascii="Roboto" w:eastAsia="Times New Roman" w:hAnsi="Roboto" w:cs="Times New Roman"/>
                <w:b/>
                <w:bCs/>
                <w:color w:val="000000"/>
                <w:sz w:val="20"/>
                <w:szCs w:val="20"/>
                <w:lang w:eastAsia="en-CA"/>
              </w:rPr>
              <w:pPrChange w:id="792" w:author="Cami Tiffin" w:date="2024-08-08T10:48:00Z">
                <w:pPr>
                  <w:spacing w:after="0" w:line="240" w:lineRule="auto"/>
                </w:pPr>
              </w:pPrChange>
            </w:pPr>
            <w:del w:id="793" w:author="Cami Tiffin" w:date="2024-08-08T10:48:00Z">
              <w:r w:rsidRPr="00CE368E" w:rsidDel="00A41513">
                <w:rPr>
                  <w:rFonts w:ascii="Roboto" w:eastAsia="Times New Roman" w:hAnsi="Roboto" w:cs="Times New Roman"/>
                  <w:b/>
                  <w:bCs/>
                  <w:color w:val="000000"/>
                  <w:sz w:val="20"/>
                  <w:szCs w:val="20"/>
                  <w:lang w:eastAsia="en-CA"/>
                </w:rPr>
                <w:delText>Annual Mortgage Payments</w:delText>
              </w:r>
            </w:del>
          </w:p>
        </w:tc>
        <w:tc>
          <w:tcPr>
            <w:tcW w:w="2126" w:type="dxa"/>
            <w:shd w:val="clear" w:color="000000" w:fill="A3C4D8"/>
            <w:noWrap/>
            <w:vAlign w:val="bottom"/>
            <w:hideMark/>
          </w:tcPr>
          <w:p w14:paraId="1D0556AC" w14:textId="29EA934E" w:rsidR="00A85FB0" w:rsidRPr="003B22DB" w:rsidDel="00A41513" w:rsidRDefault="00A85FB0" w:rsidP="00A41513">
            <w:pPr>
              <w:spacing w:after="0" w:line="360" w:lineRule="auto"/>
              <w:rPr>
                <w:del w:id="794" w:author="Cami Tiffin" w:date="2024-08-08T10:48:00Z"/>
                <w:rFonts w:ascii="Roboto" w:eastAsia="Times New Roman" w:hAnsi="Roboto" w:cs="Times New Roman"/>
                <w:b/>
                <w:bCs/>
                <w:sz w:val="20"/>
                <w:szCs w:val="20"/>
                <w:lang w:eastAsia="en-CA"/>
              </w:rPr>
              <w:pPrChange w:id="795" w:author="Cami Tiffin" w:date="2024-08-08T10:48:00Z">
                <w:pPr>
                  <w:spacing w:after="0" w:line="240" w:lineRule="auto"/>
                </w:pPr>
              </w:pPrChange>
            </w:pPr>
            <w:bookmarkStart w:id="796" w:name="RANGE!B12"/>
            <w:del w:id="797" w:author="Cami Tiffin" w:date="2024-08-08T10:48:00Z">
              <w:r w:rsidRPr="003B22DB" w:rsidDel="00A41513">
                <w:rPr>
                  <w:rFonts w:ascii="Roboto" w:eastAsia="Times New Roman" w:hAnsi="Roboto" w:cs="Times New Roman"/>
                  <w:b/>
                  <w:bCs/>
                  <w:sz w:val="20"/>
                  <w:szCs w:val="20"/>
                  <w:lang w:eastAsia="en-CA"/>
                </w:rPr>
                <w:delText xml:space="preserve">$  </w:delText>
              </w:r>
            </w:del>
            <w:del w:id="798" w:author="Cami Tiffin" w:date="2024-08-07T16:08:00Z">
              <w:r w:rsidRPr="003B22DB" w:rsidDel="00584B27">
                <w:rPr>
                  <w:rFonts w:ascii="Roboto" w:eastAsia="Times New Roman" w:hAnsi="Roboto" w:cs="Times New Roman"/>
                  <w:b/>
                  <w:bCs/>
                  <w:sz w:val="20"/>
                  <w:szCs w:val="20"/>
                  <w:lang w:eastAsia="en-CA"/>
                </w:rPr>
                <w:delText>101,647</w:delText>
              </w:r>
            </w:del>
            <w:bookmarkEnd w:id="796"/>
          </w:p>
        </w:tc>
      </w:tr>
    </w:tbl>
    <w:p w14:paraId="06DAC085" w14:textId="5C7319EA" w:rsidR="005660EC" w:rsidDel="00A41513" w:rsidRDefault="005660EC" w:rsidP="00A41513">
      <w:pPr>
        <w:spacing w:after="0" w:line="360" w:lineRule="auto"/>
        <w:rPr>
          <w:del w:id="799" w:author="Cami Tiffin" w:date="2024-08-08T10:48:00Z"/>
          <w:rFonts w:ascii="Roboto" w:hAnsi="Roboto"/>
          <w:b/>
          <w:sz w:val="20"/>
          <w:szCs w:val="20"/>
        </w:rPr>
        <w:pPrChange w:id="800" w:author="Cami Tiffin" w:date="2024-08-08T10:48:00Z">
          <w:pPr>
            <w:spacing w:after="0" w:line="360" w:lineRule="auto"/>
          </w:pPr>
        </w:pPrChange>
      </w:pPr>
    </w:p>
    <w:p w14:paraId="677D2D49" w14:textId="4F1B3921" w:rsidR="004B5CF3" w:rsidDel="00A41513" w:rsidRDefault="004B5CF3" w:rsidP="00A41513">
      <w:pPr>
        <w:spacing w:after="0" w:line="360" w:lineRule="auto"/>
        <w:rPr>
          <w:del w:id="801" w:author="Cami Tiffin" w:date="2024-08-08T10:48:00Z"/>
          <w:rFonts w:ascii="Montserrat" w:hAnsi="Montserrat"/>
          <w:b/>
          <w:sz w:val="28"/>
          <w:szCs w:val="28"/>
        </w:rPr>
        <w:pPrChange w:id="802" w:author="Cami Tiffin" w:date="2024-08-08T10:48:00Z">
          <w:pPr>
            <w:spacing w:after="0" w:line="360" w:lineRule="auto"/>
          </w:pPr>
        </w:pPrChange>
      </w:pPr>
      <w:del w:id="803" w:author="Cami Tiffin" w:date="2024-08-08T10:48:00Z">
        <w:r w:rsidDel="00A41513">
          <w:rPr>
            <w:rFonts w:ascii="Roboto" w:hAnsi="Roboto"/>
            <w:b/>
            <w:sz w:val="20"/>
            <w:szCs w:val="20"/>
          </w:rPr>
          <w:delText>Risks – CMHC Interest rate is a projection of the current viability rate which may change between the current moment and when an agreement is signed, at which time it will be locked in for the first 10</w:delText>
        </w:r>
        <w:r w:rsidR="007778DE" w:rsidDel="00A41513">
          <w:rPr>
            <w:rFonts w:ascii="Roboto" w:hAnsi="Roboto"/>
            <w:b/>
            <w:sz w:val="20"/>
            <w:szCs w:val="20"/>
          </w:rPr>
          <w:delText>-</w:delText>
        </w:r>
        <w:r w:rsidDel="00A41513">
          <w:rPr>
            <w:rFonts w:ascii="Roboto" w:hAnsi="Roboto"/>
            <w:b/>
            <w:sz w:val="20"/>
            <w:szCs w:val="20"/>
          </w:rPr>
          <w:delText>year term.</w:delText>
        </w:r>
      </w:del>
      <w:ins w:id="804" w:author="Adrian Schut" w:date="2024-08-01T22:47:00Z">
        <w:del w:id="805" w:author="Cami Tiffin" w:date="2024-08-08T10:48:00Z">
          <w:r w:rsidR="00C944D9" w:rsidDel="00A41513">
            <w:rPr>
              <w:rFonts w:ascii="Roboto" w:hAnsi="Roboto"/>
              <w:b/>
              <w:sz w:val="20"/>
              <w:szCs w:val="20"/>
            </w:rPr>
            <w:delText xml:space="preserve"> We require the Class B estimate to submit the</w:delText>
          </w:r>
          <w:r w:rsidR="00C944D9" w:rsidRPr="00C944D9" w:rsidDel="00A41513">
            <w:rPr>
              <w:rFonts w:ascii="Roboto" w:hAnsi="Roboto"/>
              <w:b/>
              <w:sz w:val="20"/>
              <w:szCs w:val="20"/>
            </w:rPr>
            <w:delText xml:space="preserve"> </w:delText>
          </w:r>
          <w:r w:rsidR="00C944D9" w:rsidDel="00A41513">
            <w:rPr>
              <w:rFonts w:ascii="Roboto" w:hAnsi="Roboto"/>
              <w:b/>
              <w:sz w:val="20"/>
              <w:szCs w:val="20"/>
            </w:rPr>
            <w:delText>application to CMHC, which triggers a 90</w:delText>
          </w:r>
        </w:del>
      </w:ins>
      <w:ins w:id="806" w:author="Warren Vibert-Adams" w:date="2024-08-06T10:52:00Z">
        <w:del w:id="807" w:author="Cami Tiffin" w:date="2024-08-08T10:48:00Z">
          <w:r w:rsidR="00087463" w:rsidDel="00A41513">
            <w:rPr>
              <w:rFonts w:ascii="Roboto" w:hAnsi="Roboto"/>
              <w:b/>
              <w:sz w:val="20"/>
              <w:szCs w:val="20"/>
            </w:rPr>
            <w:delText>-</w:delText>
          </w:r>
        </w:del>
      </w:ins>
      <w:ins w:id="808" w:author="Adrian Schut" w:date="2024-08-01T22:47:00Z">
        <w:del w:id="809" w:author="Cami Tiffin" w:date="2024-08-08T10:48:00Z">
          <w:r w:rsidR="00C944D9" w:rsidDel="00A41513">
            <w:rPr>
              <w:rFonts w:ascii="Roboto" w:hAnsi="Roboto"/>
              <w:b/>
              <w:sz w:val="20"/>
              <w:szCs w:val="20"/>
            </w:rPr>
            <w:delText xml:space="preserve"> day review period.</w:delText>
          </w:r>
        </w:del>
      </w:ins>
    </w:p>
    <w:p w14:paraId="66935D6F" w14:textId="531A2117" w:rsidR="00C107DB" w:rsidRPr="007E3170" w:rsidDel="00A41513" w:rsidRDefault="00C107DB" w:rsidP="00A41513">
      <w:pPr>
        <w:spacing w:after="0" w:line="360" w:lineRule="auto"/>
        <w:rPr>
          <w:del w:id="810" w:author="Cami Tiffin" w:date="2024-08-08T10:48:00Z"/>
          <w:rFonts w:ascii="Montserrat" w:hAnsi="Montserrat"/>
          <w:b/>
          <w:color w:val="386681"/>
          <w:sz w:val="28"/>
          <w:szCs w:val="28"/>
        </w:rPr>
        <w:pPrChange w:id="811" w:author="Cami Tiffin" w:date="2024-08-08T10:48:00Z">
          <w:pPr>
            <w:spacing w:after="0" w:line="360" w:lineRule="auto"/>
          </w:pPr>
        </w:pPrChange>
      </w:pPr>
      <w:del w:id="812" w:author="Cami Tiffin" w:date="2024-08-08T10:48:00Z">
        <w:r w:rsidRPr="007E3170" w:rsidDel="00A41513">
          <w:rPr>
            <w:rFonts w:ascii="Montserrat" w:hAnsi="Montserrat"/>
            <w:b/>
            <w:color w:val="386681"/>
            <w:sz w:val="28"/>
            <w:szCs w:val="28"/>
          </w:rPr>
          <w:delText>Qualitative Risk Assessment</w:delText>
        </w:r>
      </w:del>
    </w:p>
    <w:p w14:paraId="2827967C" w14:textId="49AC36D1" w:rsidR="00F627CA" w:rsidRPr="00453F2A" w:rsidDel="00A41513" w:rsidRDefault="00F627CA" w:rsidP="00A41513">
      <w:pPr>
        <w:spacing w:after="0" w:line="360" w:lineRule="auto"/>
        <w:rPr>
          <w:del w:id="813" w:author="Cami Tiffin" w:date="2024-08-08T10:48:00Z"/>
          <w:rFonts w:ascii="Roboto" w:hAnsi="Roboto"/>
          <w:color w:val="FF0000"/>
          <w:sz w:val="20"/>
          <w:szCs w:val="20"/>
        </w:rPr>
        <w:pPrChange w:id="814" w:author="Cami Tiffin" w:date="2024-08-08T10:48:00Z">
          <w:pPr>
            <w:spacing w:after="0" w:line="360" w:lineRule="auto"/>
            <w:jc w:val="both"/>
          </w:pPr>
        </w:pPrChange>
      </w:pPr>
      <w:del w:id="815" w:author="Cami Tiffin" w:date="2024-08-08T10:48:00Z">
        <w:r w:rsidRPr="00453F2A" w:rsidDel="00A41513">
          <w:rPr>
            <w:rFonts w:ascii="Roboto" w:hAnsi="Roboto" w:cs="Arial"/>
            <w:sz w:val="20"/>
            <w:szCs w:val="20"/>
          </w:rPr>
          <w:delText xml:space="preserve">At this stage in the development there are still a number of variables in flux that could positively or negatively impact the project’s schedule and budget. The </w:delText>
        </w:r>
        <w:r w:rsidR="004B5CF3" w:rsidDel="00A41513">
          <w:rPr>
            <w:rFonts w:ascii="Roboto" w:hAnsi="Roboto" w:cs="Arial"/>
            <w:sz w:val="20"/>
            <w:szCs w:val="20"/>
          </w:rPr>
          <w:delText>three</w:delText>
        </w:r>
        <w:r w:rsidRPr="00453F2A" w:rsidDel="00A41513">
          <w:rPr>
            <w:rFonts w:ascii="Roboto" w:hAnsi="Roboto" w:cs="Arial"/>
            <w:sz w:val="20"/>
            <w:szCs w:val="20"/>
          </w:rPr>
          <w:delText xml:space="preserve"> primary risk areas that remain unknown are identified in the qualitative assessment below:</w:delText>
        </w:r>
      </w:del>
    </w:p>
    <w:tbl>
      <w:tblPr>
        <w:tblStyle w:val="TableGrid"/>
        <w:tblW w:w="0" w:type="auto"/>
        <w:tblLook w:val="04A0" w:firstRow="1" w:lastRow="0" w:firstColumn="1" w:lastColumn="0" w:noHBand="0" w:noVBand="1"/>
        <w:tblPrChange w:id="816" w:author="Warren Vibert-Adams" w:date="2024-08-06T10:53:00Z">
          <w:tblPr>
            <w:tblStyle w:val="TableGrid"/>
            <w:tblW w:w="0" w:type="auto"/>
            <w:tblLook w:val="04A0" w:firstRow="1" w:lastRow="0" w:firstColumn="1" w:lastColumn="0" w:noHBand="0" w:noVBand="1"/>
          </w:tblPr>
        </w:tblPrChange>
      </w:tblPr>
      <w:tblGrid>
        <w:gridCol w:w="335"/>
        <w:gridCol w:w="1326"/>
        <w:gridCol w:w="1690"/>
        <w:gridCol w:w="1961"/>
        <w:gridCol w:w="2474"/>
        <w:gridCol w:w="3004"/>
        <w:tblGridChange w:id="817">
          <w:tblGrid>
            <w:gridCol w:w="335"/>
            <w:gridCol w:w="1465"/>
            <w:gridCol w:w="2027"/>
            <w:gridCol w:w="3280"/>
            <w:gridCol w:w="3280"/>
            <w:gridCol w:w="3683"/>
          </w:tblGrid>
        </w:tblGridChange>
      </w:tblGrid>
      <w:tr w:rsidR="00087463" w:rsidRPr="00453F2A" w:rsidDel="00A41513" w14:paraId="5DF65D2C" w14:textId="0114CB12" w:rsidTr="00087463">
        <w:trPr>
          <w:del w:id="818" w:author="Cami Tiffin" w:date="2024-08-08T10:48:00Z"/>
        </w:trPr>
        <w:tc>
          <w:tcPr>
            <w:tcW w:w="335" w:type="dxa"/>
            <w:shd w:val="clear" w:color="auto" w:fill="DBE5F1" w:themeFill="accent1" w:themeFillTint="33"/>
            <w:tcPrChange w:id="819" w:author="Warren Vibert-Adams" w:date="2024-08-06T10:53:00Z">
              <w:tcPr>
                <w:tcW w:w="330" w:type="dxa"/>
                <w:shd w:val="clear" w:color="auto" w:fill="DBE5F1" w:themeFill="accent1" w:themeFillTint="33"/>
              </w:tcPr>
            </w:tcPrChange>
          </w:tcPr>
          <w:p w14:paraId="11C4E745" w14:textId="50EDFBE1" w:rsidR="00087463" w:rsidRPr="00453F2A" w:rsidDel="00A41513" w:rsidRDefault="00087463" w:rsidP="00A41513">
            <w:pPr>
              <w:spacing w:after="0" w:line="360" w:lineRule="auto"/>
              <w:rPr>
                <w:del w:id="820" w:author="Cami Tiffin" w:date="2024-08-08T10:48:00Z"/>
                <w:rFonts w:ascii="Roboto" w:hAnsi="Roboto" w:cs="Arial"/>
                <w:b/>
                <w:color w:val="000000" w:themeColor="text1"/>
                <w:sz w:val="20"/>
                <w:szCs w:val="20"/>
              </w:rPr>
              <w:pPrChange w:id="821" w:author="Cami Tiffin" w:date="2024-08-08T10:48:00Z">
                <w:pPr>
                  <w:spacing w:after="0" w:line="360" w:lineRule="auto"/>
                  <w:jc w:val="center"/>
                </w:pPr>
              </w:pPrChange>
            </w:pPr>
            <w:del w:id="822" w:author="Cami Tiffin" w:date="2024-08-08T10:48:00Z">
              <w:r w:rsidRPr="00453F2A" w:rsidDel="00A41513">
                <w:rPr>
                  <w:rFonts w:ascii="Roboto" w:hAnsi="Roboto" w:cs="Arial"/>
                  <w:b/>
                  <w:color w:val="000000" w:themeColor="text1"/>
                  <w:sz w:val="20"/>
                  <w:szCs w:val="20"/>
                </w:rPr>
                <w:delText>#</w:delText>
              </w:r>
            </w:del>
          </w:p>
        </w:tc>
        <w:tc>
          <w:tcPr>
            <w:tcW w:w="1326" w:type="dxa"/>
            <w:shd w:val="clear" w:color="auto" w:fill="DBE5F1" w:themeFill="accent1" w:themeFillTint="33"/>
            <w:vAlign w:val="center"/>
            <w:tcPrChange w:id="823" w:author="Warren Vibert-Adams" w:date="2024-08-06T10:53:00Z">
              <w:tcPr>
                <w:tcW w:w="1465" w:type="dxa"/>
                <w:shd w:val="clear" w:color="auto" w:fill="DBE5F1" w:themeFill="accent1" w:themeFillTint="33"/>
                <w:vAlign w:val="center"/>
              </w:tcPr>
            </w:tcPrChange>
          </w:tcPr>
          <w:p w14:paraId="49E8FBD6" w14:textId="6907250E" w:rsidR="00087463" w:rsidRPr="00453F2A" w:rsidDel="00A41513" w:rsidRDefault="00087463" w:rsidP="00A41513">
            <w:pPr>
              <w:spacing w:after="0" w:line="360" w:lineRule="auto"/>
              <w:rPr>
                <w:del w:id="824" w:author="Cami Tiffin" w:date="2024-08-08T10:48:00Z"/>
                <w:rFonts w:ascii="Roboto" w:hAnsi="Roboto" w:cs="Arial"/>
                <w:b/>
                <w:color w:val="000000" w:themeColor="text1"/>
                <w:sz w:val="20"/>
                <w:szCs w:val="20"/>
              </w:rPr>
              <w:pPrChange w:id="825" w:author="Cami Tiffin" w:date="2024-08-08T10:48:00Z">
                <w:pPr>
                  <w:spacing w:after="0" w:line="360" w:lineRule="auto"/>
                  <w:jc w:val="center"/>
                </w:pPr>
              </w:pPrChange>
            </w:pPr>
            <w:del w:id="826" w:author="Cami Tiffin" w:date="2024-08-08T10:48:00Z">
              <w:r w:rsidRPr="00453F2A" w:rsidDel="00A41513">
                <w:rPr>
                  <w:rFonts w:ascii="Roboto" w:hAnsi="Roboto" w:cs="Arial"/>
                  <w:b/>
                  <w:color w:val="000000" w:themeColor="text1"/>
                  <w:sz w:val="20"/>
                  <w:szCs w:val="20"/>
                </w:rPr>
                <w:delText>Risk Item</w:delText>
              </w:r>
            </w:del>
          </w:p>
        </w:tc>
        <w:tc>
          <w:tcPr>
            <w:tcW w:w="1690" w:type="dxa"/>
            <w:shd w:val="clear" w:color="auto" w:fill="DBE5F1" w:themeFill="accent1" w:themeFillTint="33"/>
            <w:vAlign w:val="center"/>
            <w:tcPrChange w:id="827" w:author="Warren Vibert-Adams" w:date="2024-08-06T10:53:00Z">
              <w:tcPr>
                <w:tcW w:w="2028" w:type="dxa"/>
                <w:shd w:val="clear" w:color="auto" w:fill="DBE5F1" w:themeFill="accent1" w:themeFillTint="33"/>
                <w:vAlign w:val="center"/>
              </w:tcPr>
            </w:tcPrChange>
          </w:tcPr>
          <w:p w14:paraId="0A121C4F" w14:textId="7FE487DA" w:rsidR="00087463" w:rsidRPr="00453F2A" w:rsidDel="00A41513" w:rsidRDefault="00087463" w:rsidP="00A41513">
            <w:pPr>
              <w:spacing w:after="0" w:line="360" w:lineRule="auto"/>
              <w:rPr>
                <w:del w:id="828" w:author="Cami Tiffin" w:date="2024-08-08T10:48:00Z"/>
                <w:rFonts w:ascii="Roboto" w:hAnsi="Roboto" w:cs="Arial"/>
                <w:b/>
                <w:color w:val="000000" w:themeColor="text1"/>
                <w:sz w:val="20"/>
                <w:szCs w:val="20"/>
              </w:rPr>
              <w:pPrChange w:id="829" w:author="Cami Tiffin" w:date="2024-08-08T10:48:00Z">
                <w:pPr>
                  <w:spacing w:after="0" w:line="360" w:lineRule="auto"/>
                  <w:jc w:val="center"/>
                </w:pPr>
              </w:pPrChange>
            </w:pPr>
            <w:del w:id="830" w:author="Cami Tiffin" w:date="2024-08-08T10:48:00Z">
              <w:r w:rsidRPr="00453F2A" w:rsidDel="00A41513">
                <w:rPr>
                  <w:rFonts w:ascii="Roboto" w:hAnsi="Roboto" w:cs="Arial"/>
                  <w:b/>
                  <w:color w:val="000000" w:themeColor="text1"/>
                  <w:sz w:val="20"/>
                  <w:szCs w:val="20"/>
                </w:rPr>
                <w:delText>Description</w:delText>
              </w:r>
            </w:del>
          </w:p>
        </w:tc>
        <w:tc>
          <w:tcPr>
            <w:tcW w:w="1961" w:type="dxa"/>
            <w:shd w:val="clear" w:color="auto" w:fill="DBE5F1" w:themeFill="accent1" w:themeFillTint="33"/>
            <w:tcPrChange w:id="831" w:author="Warren Vibert-Adams" w:date="2024-08-06T10:53:00Z">
              <w:tcPr>
                <w:tcW w:w="3280" w:type="dxa"/>
                <w:shd w:val="clear" w:color="auto" w:fill="DBE5F1" w:themeFill="accent1" w:themeFillTint="33"/>
              </w:tcPr>
            </w:tcPrChange>
          </w:tcPr>
          <w:p w14:paraId="18957895" w14:textId="1CA43F03" w:rsidR="00087463" w:rsidRPr="00453F2A" w:rsidDel="00A41513" w:rsidRDefault="00087463" w:rsidP="00A41513">
            <w:pPr>
              <w:spacing w:after="0" w:line="360" w:lineRule="auto"/>
              <w:rPr>
                <w:ins w:id="832" w:author="Warren Vibert-Adams" w:date="2024-08-06T10:53:00Z"/>
                <w:del w:id="833" w:author="Cami Tiffin" w:date="2024-08-08T10:48:00Z"/>
                <w:rFonts w:ascii="Roboto" w:hAnsi="Roboto" w:cs="Arial"/>
                <w:b/>
                <w:color w:val="000000" w:themeColor="text1"/>
                <w:sz w:val="20"/>
                <w:szCs w:val="20"/>
              </w:rPr>
              <w:pPrChange w:id="834" w:author="Cami Tiffin" w:date="2024-08-08T10:48:00Z">
                <w:pPr>
                  <w:spacing w:after="0" w:line="360" w:lineRule="auto"/>
                  <w:jc w:val="center"/>
                </w:pPr>
              </w:pPrChange>
            </w:pPr>
            <w:ins w:id="835" w:author="Warren Vibert-Adams" w:date="2024-08-06T10:53:00Z">
              <w:del w:id="836" w:author="Cami Tiffin" w:date="2024-08-08T10:48:00Z">
                <w:r w:rsidDel="00A41513">
                  <w:rPr>
                    <w:rFonts w:ascii="Roboto" w:hAnsi="Roboto" w:cs="Arial"/>
                    <w:b/>
                    <w:color w:val="000000" w:themeColor="text1"/>
                    <w:sz w:val="20"/>
                    <w:szCs w:val="20"/>
                  </w:rPr>
                  <w:delText>Likelihood</w:delText>
                </w:r>
              </w:del>
            </w:ins>
          </w:p>
        </w:tc>
        <w:tc>
          <w:tcPr>
            <w:tcW w:w="2474" w:type="dxa"/>
            <w:shd w:val="clear" w:color="auto" w:fill="DBE5F1" w:themeFill="accent1" w:themeFillTint="33"/>
            <w:vAlign w:val="center"/>
            <w:tcPrChange w:id="837" w:author="Warren Vibert-Adams" w:date="2024-08-06T10:53:00Z">
              <w:tcPr>
                <w:tcW w:w="3282" w:type="dxa"/>
                <w:shd w:val="clear" w:color="auto" w:fill="DBE5F1" w:themeFill="accent1" w:themeFillTint="33"/>
                <w:vAlign w:val="center"/>
              </w:tcPr>
            </w:tcPrChange>
          </w:tcPr>
          <w:p w14:paraId="73D4B4D3" w14:textId="24E8BB9F" w:rsidR="00087463" w:rsidRPr="00453F2A" w:rsidDel="00A41513" w:rsidRDefault="00087463" w:rsidP="00A41513">
            <w:pPr>
              <w:spacing w:after="0" w:line="360" w:lineRule="auto"/>
              <w:rPr>
                <w:del w:id="838" w:author="Cami Tiffin" w:date="2024-08-08T10:48:00Z"/>
                <w:rFonts w:ascii="Roboto" w:hAnsi="Roboto" w:cs="Arial"/>
                <w:b/>
                <w:color w:val="000000" w:themeColor="text1"/>
                <w:sz w:val="20"/>
                <w:szCs w:val="20"/>
              </w:rPr>
              <w:pPrChange w:id="839" w:author="Cami Tiffin" w:date="2024-08-08T10:48:00Z">
                <w:pPr>
                  <w:spacing w:after="0" w:line="360" w:lineRule="auto"/>
                  <w:jc w:val="center"/>
                </w:pPr>
              </w:pPrChange>
            </w:pPr>
            <w:del w:id="840" w:author="Cami Tiffin" w:date="2024-08-08T10:48:00Z">
              <w:r w:rsidRPr="00453F2A" w:rsidDel="00A41513">
                <w:rPr>
                  <w:rFonts w:ascii="Roboto" w:hAnsi="Roboto" w:cs="Arial"/>
                  <w:b/>
                  <w:color w:val="000000" w:themeColor="text1"/>
                  <w:sz w:val="20"/>
                  <w:szCs w:val="20"/>
                </w:rPr>
                <w:delText>Potential Impact</w:delText>
              </w:r>
            </w:del>
          </w:p>
        </w:tc>
        <w:tc>
          <w:tcPr>
            <w:tcW w:w="3004" w:type="dxa"/>
            <w:shd w:val="clear" w:color="auto" w:fill="DBE5F1" w:themeFill="accent1" w:themeFillTint="33"/>
            <w:vAlign w:val="center"/>
            <w:tcPrChange w:id="841" w:author="Warren Vibert-Adams" w:date="2024-08-06T10:53:00Z">
              <w:tcPr>
                <w:tcW w:w="3685" w:type="dxa"/>
                <w:shd w:val="clear" w:color="auto" w:fill="DBE5F1" w:themeFill="accent1" w:themeFillTint="33"/>
                <w:vAlign w:val="center"/>
              </w:tcPr>
            </w:tcPrChange>
          </w:tcPr>
          <w:p w14:paraId="4229F059" w14:textId="3A98557F" w:rsidR="00087463" w:rsidRPr="00453F2A" w:rsidDel="00A41513" w:rsidRDefault="00087463" w:rsidP="00A41513">
            <w:pPr>
              <w:spacing w:after="0" w:line="360" w:lineRule="auto"/>
              <w:rPr>
                <w:del w:id="842" w:author="Cami Tiffin" w:date="2024-08-08T10:48:00Z"/>
                <w:rFonts w:ascii="Roboto" w:hAnsi="Roboto" w:cs="Arial"/>
                <w:b/>
                <w:color w:val="000000" w:themeColor="text1"/>
                <w:sz w:val="20"/>
                <w:szCs w:val="20"/>
              </w:rPr>
              <w:pPrChange w:id="843" w:author="Cami Tiffin" w:date="2024-08-08T10:48:00Z">
                <w:pPr>
                  <w:spacing w:after="0" w:line="360" w:lineRule="auto"/>
                  <w:jc w:val="center"/>
                </w:pPr>
              </w:pPrChange>
            </w:pPr>
            <w:del w:id="844" w:author="Cami Tiffin" w:date="2024-08-08T10:48:00Z">
              <w:r w:rsidRPr="00453F2A" w:rsidDel="00A41513">
                <w:rPr>
                  <w:rFonts w:ascii="Roboto" w:hAnsi="Roboto" w:cs="Arial"/>
                  <w:b/>
                  <w:color w:val="000000" w:themeColor="text1"/>
                  <w:sz w:val="20"/>
                  <w:szCs w:val="20"/>
                </w:rPr>
                <w:delText>Mitigation Options</w:delText>
              </w:r>
            </w:del>
          </w:p>
        </w:tc>
      </w:tr>
      <w:tr w:rsidR="00087463" w:rsidRPr="00453F2A" w:rsidDel="00A41513" w14:paraId="5F36DF63" w14:textId="0D374A65" w:rsidTr="00087463">
        <w:trPr>
          <w:trHeight w:val="1316"/>
          <w:del w:id="845" w:author="Cami Tiffin" w:date="2024-08-08T10:48:00Z"/>
          <w:trPrChange w:id="846" w:author="Warren Vibert-Adams" w:date="2024-08-06T10:53:00Z">
            <w:trPr>
              <w:trHeight w:val="1316"/>
            </w:trPr>
          </w:trPrChange>
        </w:trPr>
        <w:tc>
          <w:tcPr>
            <w:tcW w:w="335" w:type="dxa"/>
            <w:vAlign w:val="center"/>
            <w:tcPrChange w:id="847" w:author="Warren Vibert-Adams" w:date="2024-08-06T10:53:00Z">
              <w:tcPr>
                <w:tcW w:w="330" w:type="dxa"/>
                <w:vAlign w:val="center"/>
              </w:tcPr>
            </w:tcPrChange>
          </w:tcPr>
          <w:p w14:paraId="4F614ED4" w14:textId="634EE15B" w:rsidR="00087463" w:rsidRPr="00453F2A" w:rsidDel="00A41513" w:rsidRDefault="00087463" w:rsidP="00A41513">
            <w:pPr>
              <w:spacing w:after="0" w:line="360" w:lineRule="auto"/>
              <w:rPr>
                <w:del w:id="848" w:author="Cami Tiffin" w:date="2024-08-08T10:48:00Z"/>
                <w:rFonts w:ascii="Roboto" w:hAnsi="Roboto" w:cs="Arial"/>
                <w:sz w:val="20"/>
                <w:szCs w:val="20"/>
              </w:rPr>
              <w:pPrChange w:id="849" w:author="Cami Tiffin" w:date="2024-08-08T10:48:00Z">
                <w:pPr>
                  <w:spacing w:after="0" w:line="360" w:lineRule="auto"/>
                  <w:jc w:val="center"/>
                </w:pPr>
              </w:pPrChange>
            </w:pPr>
            <w:del w:id="850" w:author="Cami Tiffin" w:date="2024-08-08T10:48:00Z">
              <w:r w:rsidRPr="00453F2A" w:rsidDel="00A41513">
                <w:rPr>
                  <w:rFonts w:ascii="Roboto" w:hAnsi="Roboto" w:cs="Arial"/>
                  <w:sz w:val="20"/>
                  <w:szCs w:val="20"/>
                </w:rPr>
                <w:delText>1</w:delText>
              </w:r>
            </w:del>
          </w:p>
        </w:tc>
        <w:tc>
          <w:tcPr>
            <w:tcW w:w="1326" w:type="dxa"/>
            <w:vAlign w:val="center"/>
            <w:tcPrChange w:id="851" w:author="Warren Vibert-Adams" w:date="2024-08-06T10:53:00Z">
              <w:tcPr>
                <w:tcW w:w="1465" w:type="dxa"/>
                <w:vAlign w:val="center"/>
              </w:tcPr>
            </w:tcPrChange>
          </w:tcPr>
          <w:p w14:paraId="6319FFCB" w14:textId="768E2AC2" w:rsidR="00087463" w:rsidRPr="00453F2A" w:rsidDel="00A41513" w:rsidRDefault="00087463" w:rsidP="00A41513">
            <w:pPr>
              <w:spacing w:after="0" w:line="360" w:lineRule="auto"/>
              <w:rPr>
                <w:del w:id="852" w:author="Cami Tiffin" w:date="2024-08-08T10:48:00Z"/>
                <w:rFonts w:ascii="Roboto" w:hAnsi="Roboto" w:cs="Arial"/>
                <w:sz w:val="20"/>
                <w:szCs w:val="20"/>
              </w:rPr>
              <w:pPrChange w:id="853" w:author="Cami Tiffin" w:date="2024-08-08T10:48:00Z">
                <w:pPr>
                  <w:spacing w:after="0" w:line="360" w:lineRule="auto"/>
                </w:pPr>
              </w:pPrChange>
            </w:pPr>
            <w:del w:id="854" w:author="Cami Tiffin" w:date="2024-08-08T10:48:00Z">
              <w:r w:rsidRPr="00453F2A" w:rsidDel="00A41513">
                <w:rPr>
                  <w:rFonts w:ascii="Roboto" w:hAnsi="Roboto" w:cs="Arial"/>
                  <w:sz w:val="20"/>
                  <w:szCs w:val="20"/>
                </w:rPr>
                <w:delText>Escalation of Costs</w:delText>
              </w:r>
            </w:del>
          </w:p>
        </w:tc>
        <w:tc>
          <w:tcPr>
            <w:tcW w:w="1690" w:type="dxa"/>
            <w:vAlign w:val="center"/>
            <w:tcPrChange w:id="855" w:author="Warren Vibert-Adams" w:date="2024-08-06T10:53:00Z">
              <w:tcPr>
                <w:tcW w:w="2028" w:type="dxa"/>
                <w:vAlign w:val="center"/>
              </w:tcPr>
            </w:tcPrChange>
          </w:tcPr>
          <w:p w14:paraId="7776F459" w14:textId="423A2085" w:rsidR="00087463" w:rsidRPr="00453F2A" w:rsidDel="00A41513" w:rsidRDefault="00087463" w:rsidP="00A41513">
            <w:pPr>
              <w:spacing w:after="0" w:line="360" w:lineRule="auto"/>
              <w:rPr>
                <w:del w:id="856" w:author="Cami Tiffin" w:date="2024-08-08T10:48:00Z"/>
                <w:rFonts w:ascii="Roboto" w:hAnsi="Roboto" w:cs="Arial"/>
                <w:sz w:val="20"/>
                <w:szCs w:val="20"/>
              </w:rPr>
              <w:pPrChange w:id="857" w:author="Cami Tiffin" w:date="2024-08-08T10:48:00Z">
                <w:pPr>
                  <w:spacing w:after="0" w:line="360" w:lineRule="auto"/>
                </w:pPr>
              </w:pPrChange>
            </w:pPr>
            <w:del w:id="858" w:author="Cami Tiffin" w:date="2024-08-08T10:48:00Z">
              <w:r w:rsidRPr="00453F2A" w:rsidDel="00A41513">
                <w:rPr>
                  <w:rFonts w:ascii="Roboto" w:hAnsi="Roboto" w:cs="Arial"/>
                  <w:sz w:val="20"/>
                  <w:szCs w:val="20"/>
                </w:rPr>
                <w:delText>An increase in the hard or soft costs of the project</w:delText>
              </w:r>
              <w:r w:rsidDel="00A41513">
                <w:rPr>
                  <w:rFonts w:ascii="Roboto" w:hAnsi="Roboto" w:cs="Arial"/>
                  <w:sz w:val="20"/>
                  <w:szCs w:val="20"/>
                </w:rPr>
                <w:delText>.</w:delText>
              </w:r>
            </w:del>
          </w:p>
        </w:tc>
        <w:tc>
          <w:tcPr>
            <w:tcW w:w="1961" w:type="dxa"/>
            <w:tcPrChange w:id="859" w:author="Warren Vibert-Adams" w:date="2024-08-06T10:53:00Z">
              <w:tcPr>
                <w:tcW w:w="3280" w:type="dxa"/>
              </w:tcPr>
            </w:tcPrChange>
          </w:tcPr>
          <w:p w14:paraId="5AC938BC" w14:textId="1250C508" w:rsidR="00087463" w:rsidRPr="00453F2A" w:rsidDel="00A41513" w:rsidRDefault="00087463" w:rsidP="00A41513">
            <w:pPr>
              <w:spacing w:after="0" w:line="360" w:lineRule="auto"/>
              <w:rPr>
                <w:ins w:id="860" w:author="Warren Vibert-Adams" w:date="2024-08-06T10:53:00Z"/>
                <w:del w:id="861" w:author="Cami Tiffin" w:date="2024-08-08T10:48:00Z"/>
                <w:rFonts w:ascii="Roboto" w:hAnsi="Roboto" w:cs="Arial"/>
                <w:sz w:val="20"/>
                <w:szCs w:val="20"/>
              </w:rPr>
              <w:pPrChange w:id="862" w:author="Cami Tiffin" w:date="2024-08-08T10:48:00Z">
                <w:pPr>
                  <w:spacing w:after="0" w:line="360" w:lineRule="auto"/>
                </w:pPr>
              </w:pPrChange>
            </w:pPr>
            <w:ins w:id="863" w:author="Warren Vibert-Adams" w:date="2024-08-06T10:54:00Z">
              <w:del w:id="864" w:author="Cami Tiffin" w:date="2024-08-08T10:48:00Z">
                <w:r w:rsidDel="00A41513">
                  <w:rPr>
                    <w:rFonts w:ascii="Roboto" w:hAnsi="Roboto" w:cs="Arial"/>
                    <w:sz w:val="20"/>
                    <w:szCs w:val="20"/>
                  </w:rPr>
                  <w:delText>Given that the project is being projected using a Class D estimate with a large contingency, it is likely the costs will increase.</w:delText>
                </w:r>
              </w:del>
            </w:ins>
          </w:p>
        </w:tc>
        <w:tc>
          <w:tcPr>
            <w:tcW w:w="2474" w:type="dxa"/>
            <w:vAlign w:val="center"/>
            <w:tcPrChange w:id="865" w:author="Warren Vibert-Adams" w:date="2024-08-06T10:53:00Z">
              <w:tcPr>
                <w:tcW w:w="3282" w:type="dxa"/>
                <w:vAlign w:val="center"/>
              </w:tcPr>
            </w:tcPrChange>
          </w:tcPr>
          <w:p w14:paraId="2988DFDD" w14:textId="0A12C6A9" w:rsidR="00087463" w:rsidRPr="00453F2A" w:rsidDel="00A41513" w:rsidRDefault="00087463" w:rsidP="00A41513">
            <w:pPr>
              <w:spacing w:after="0" w:line="360" w:lineRule="auto"/>
              <w:rPr>
                <w:del w:id="866" w:author="Cami Tiffin" w:date="2024-08-08T10:48:00Z"/>
                <w:rFonts w:ascii="Roboto" w:hAnsi="Roboto" w:cs="Arial"/>
                <w:sz w:val="20"/>
                <w:szCs w:val="20"/>
              </w:rPr>
              <w:pPrChange w:id="867" w:author="Cami Tiffin" w:date="2024-08-08T10:48:00Z">
                <w:pPr>
                  <w:spacing w:after="0" w:line="360" w:lineRule="auto"/>
                </w:pPr>
              </w:pPrChange>
            </w:pPr>
            <w:del w:id="868" w:author="Cami Tiffin" w:date="2024-08-08T10:48:00Z">
              <w:r w:rsidRPr="00453F2A" w:rsidDel="00A41513">
                <w:rPr>
                  <w:rFonts w:ascii="Roboto" w:hAnsi="Roboto" w:cs="Arial"/>
                  <w:sz w:val="20"/>
                  <w:szCs w:val="20"/>
                </w:rPr>
                <w:delText>With a fixed NOI</w:delText>
              </w:r>
              <w:r w:rsidDel="00A41513">
                <w:rPr>
                  <w:rFonts w:ascii="Roboto" w:hAnsi="Roboto" w:cs="Arial"/>
                  <w:sz w:val="20"/>
                  <w:szCs w:val="20"/>
                </w:rPr>
                <w:delText>,</w:delText>
              </w:r>
              <w:r w:rsidRPr="00453F2A" w:rsidDel="00A41513">
                <w:rPr>
                  <w:rFonts w:ascii="Roboto" w:hAnsi="Roboto" w:cs="Arial"/>
                  <w:sz w:val="20"/>
                  <w:szCs w:val="20"/>
                </w:rPr>
                <w:delText xml:space="preserve"> this will increase the demand on equity or other sources of funding</w:delText>
              </w:r>
              <w:r w:rsidDel="00A41513">
                <w:rPr>
                  <w:rFonts w:ascii="Roboto" w:hAnsi="Roboto" w:cs="Arial"/>
                  <w:sz w:val="20"/>
                  <w:szCs w:val="20"/>
                </w:rPr>
                <w:delText>.</w:delText>
              </w:r>
            </w:del>
          </w:p>
        </w:tc>
        <w:tc>
          <w:tcPr>
            <w:tcW w:w="3004" w:type="dxa"/>
            <w:vAlign w:val="center"/>
            <w:tcPrChange w:id="869" w:author="Warren Vibert-Adams" w:date="2024-08-06T10:53:00Z">
              <w:tcPr>
                <w:tcW w:w="3685" w:type="dxa"/>
                <w:vAlign w:val="center"/>
              </w:tcPr>
            </w:tcPrChange>
          </w:tcPr>
          <w:p w14:paraId="0300D98F" w14:textId="3F784CEF" w:rsidR="00087463" w:rsidRPr="00453F2A" w:rsidDel="00A41513" w:rsidRDefault="00087463" w:rsidP="00A41513">
            <w:pPr>
              <w:spacing w:after="0" w:line="360" w:lineRule="auto"/>
              <w:rPr>
                <w:del w:id="870" w:author="Cami Tiffin" w:date="2024-08-08T10:48:00Z"/>
                <w:rFonts w:ascii="Roboto" w:hAnsi="Roboto" w:cs="Arial"/>
                <w:sz w:val="20"/>
                <w:szCs w:val="20"/>
              </w:rPr>
              <w:pPrChange w:id="871" w:author="Cami Tiffin" w:date="2024-08-08T10:48:00Z">
                <w:pPr>
                  <w:pStyle w:val="ListParagraph"/>
                  <w:numPr>
                    <w:numId w:val="10"/>
                  </w:numPr>
                  <w:spacing w:after="0" w:line="360" w:lineRule="auto"/>
                  <w:ind w:left="360" w:hanging="360"/>
                </w:pPr>
              </w:pPrChange>
            </w:pPr>
            <w:del w:id="872" w:author="Cami Tiffin" w:date="2024-08-08T10:48:00Z">
              <w:r w:rsidRPr="00453F2A" w:rsidDel="00A41513">
                <w:rPr>
                  <w:rFonts w:ascii="Roboto" w:hAnsi="Roboto" w:cs="Arial"/>
                  <w:sz w:val="20"/>
                  <w:szCs w:val="20"/>
                </w:rPr>
                <w:delText>Introduce additional funding from 3</w:delText>
              </w:r>
              <w:r w:rsidRPr="00453F2A" w:rsidDel="00A41513">
                <w:rPr>
                  <w:rFonts w:ascii="Roboto" w:hAnsi="Roboto" w:cs="Arial"/>
                  <w:sz w:val="20"/>
                  <w:szCs w:val="20"/>
                  <w:vertAlign w:val="superscript"/>
                </w:rPr>
                <w:delText>rd</w:delText>
              </w:r>
              <w:r w:rsidRPr="00453F2A" w:rsidDel="00A41513">
                <w:rPr>
                  <w:rFonts w:ascii="Roboto" w:hAnsi="Roboto" w:cs="Arial"/>
                  <w:sz w:val="20"/>
                  <w:szCs w:val="20"/>
                </w:rPr>
                <w:delText xml:space="preserve"> parties (FCM, City, etc.);</w:delText>
              </w:r>
            </w:del>
          </w:p>
          <w:p w14:paraId="6CA709FB" w14:textId="0CC56EC6" w:rsidR="00087463" w:rsidRPr="00453F2A" w:rsidDel="00A41513" w:rsidRDefault="00087463" w:rsidP="00A41513">
            <w:pPr>
              <w:spacing w:after="0" w:line="360" w:lineRule="auto"/>
              <w:rPr>
                <w:del w:id="873" w:author="Cami Tiffin" w:date="2024-08-08T10:48:00Z"/>
                <w:rFonts w:ascii="Roboto" w:hAnsi="Roboto" w:cs="Arial"/>
                <w:sz w:val="20"/>
                <w:szCs w:val="20"/>
              </w:rPr>
              <w:pPrChange w:id="874" w:author="Cami Tiffin" w:date="2024-08-08T10:48:00Z">
                <w:pPr>
                  <w:pStyle w:val="ListParagraph"/>
                  <w:numPr>
                    <w:numId w:val="10"/>
                  </w:numPr>
                  <w:spacing w:after="0" w:line="360" w:lineRule="auto"/>
                  <w:ind w:left="360" w:hanging="360"/>
                </w:pPr>
              </w:pPrChange>
            </w:pPr>
            <w:del w:id="875" w:author="Cami Tiffin" w:date="2024-08-08T10:48:00Z">
              <w:r w:rsidRPr="00453F2A" w:rsidDel="00A41513">
                <w:rPr>
                  <w:rFonts w:ascii="Roboto" w:hAnsi="Roboto" w:cs="Arial"/>
                  <w:sz w:val="20"/>
                  <w:szCs w:val="20"/>
                </w:rPr>
                <w:delText>Value Engineer the project.</w:delText>
              </w:r>
            </w:del>
          </w:p>
        </w:tc>
      </w:tr>
      <w:tr w:rsidR="00087463" w:rsidRPr="00453F2A" w:rsidDel="00A41513" w14:paraId="36A802AC" w14:textId="32205401" w:rsidTr="00087463">
        <w:trPr>
          <w:trHeight w:val="1886"/>
          <w:del w:id="876" w:author="Cami Tiffin" w:date="2024-08-08T10:48:00Z"/>
          <w:trPrChange w:id="877" w:author="Warren Vibert-Adams" w:date="2024-08-06T10:53:00Z">
            <w:trPr>
              <w:trHeight w:val="1886"/>
            </w:trPr>
          </w:trPrChange>
        </w:trPr>
        <w:tc>
          <w:tcPr>
            <w:tcW w:w="335" w:type="dxa"/>
            <w:vAlign w:val="center"/>
            <w:tcPrChange w:id="878" w:author="Warren Vibert-Adams" w:date="2024-08-06T10:53:00Z">
              <w:tcPr>
                <w:tcW w:w="330" w:type="dxa"/>
                <w:vAlign w:val="center"/>
              </w:tcPr>
            </w:tcPrChange>
          </w:tcPr>
          <w:p w14:paraId="5724C6E2" w14:textId="7E7D9599" w:rsidR="00087463" w:rsidRPr="00453F2A" w:rsidDel="00A41513" w:rsidRDefault="00087463" w:rsidP="00A41513">
            <w:pPr>
              <w:spacing w:after="0" w:line="360" w:lineRule="auto"/>
              <w:rPr>
                <w:del w:id="879" w:author="Cami Tiffin" w:date="2024-08-08T10:48:00Z"/>
                <w:rFonts w:ascii="Roboto" w:hAnsi="Roboto" w:cs="Arial"/>
                <w:sz w:val="20"/>
                <w:szCs w:val="20"/>
              </w:rPr>
              <w:pPrChange w:id="880" w:author="Cami Tiffin" w:date="2024-08-08T10:48:00Z">
                <w:pPr>
                  <w:spacing w:after="0" w:line="360" w:lineRule="auto"/>
                  <w:jc w:val="center"/>
                </w:pPr>
              </w:pPrChange>
            </w:pPr>
            <w:del w:id="881" w:author="Cami Tiffin" w:date="2024-08-08T10:48:00Z">
              <w:r w:rsidRPr="00453F2A" w:rsidDel="00A41513">
                <w:rPr>
                  <w:rFonts w:ascii="Roboto" w:hAnsi="Roboto" w:cs="Arial"/>
                  <w:sz w:val="20"/>
                  <w:szCs w:val="20"/>
                </w:rPr>
                <w:delText>2</w:delText>
              </w:r>
            </w:del>
          </w:p>
        </w:tc>
        <w:tc>
          <w:tcPr>
            <w:tcW w:w="1326" w:type="dxa"/>
            <w:vAlign w:val="center"/>
            <w:tcPrChange w:id="882" w:author="Warren Vibert-Adams" w:date="2024-08-06T10:53:00Z">
              <w:tcPr>
                <w:tcW w:w="1465" w:type="dxa"/>
                <w:vAlign w:val="center"/>
              </w:tcPr>
            </w:tcPrChange>
          </w:tcPr>
          <w:p w14:paraId="38EEB7D9" w14:textId="00823571" w:rsidR="00087463" w:rsidRPr="00453F2A" w:rsidDel="00A41513" w:rsidRDefault="00087463" w:rsidP="00A41513">
            <w:pPr>
              <w:spacing w:after="0" w:line="360" w:lineRule="auto"/>
              <w:rPr>
                <w:del w:id="883" w:author="Cami Tiffin" w:date="2024-08-08T10:48:00Z"/>
                <w:rFonts w:ascii="Roboto" w:hAnsi="Roboto" w:cs="Arial"/>
                <w:sz w:val="20"/>
                <w:szCs w:val="20"/>
              </w:rPr>
              <w:pPrChange w:id="884" w:author="Cami Tiffin" w:date="2024-08-08T10:48:00Z">
                <w:pPr>
                  <w:spacing w:after="0" w:line="360" w:lineRule="auto"/>
                </w:pPr>
              </w:pPrChange>
            </w:pPr>
            <w:del w:id="885" w:author="Cami Tiffin" w:date="2024-08-08T10:48:00Z">
              <w:r w:rsidRPr="00453F2A" w:rsidDel="00A41513">
                <w:rPr>
                  <w:rFonts w:ascii="Roboto" w:hAnsi="Roboto" w:cs="Arial"/>
                  <w:sz w:val="20"/>
                  <w:szCs w:val="20"/>
                </w:rPr>
                <w:delText>Interest Rate Escalation</w:delText>
              </w:r>
            </w:del>
          </w:p>
        </w:tc>
        <w:tc>
          <w:tcPr>
            <w:tcW w:w="1690" w:type="dxa"/>
            <w:vAlign w:val="center"/>
            <w:tcPrChange w:id="886" w:author="Warren Vibert-Adams" w:date="2024-08-06T10:53:00Z">
              <w:tcPr>
                <w:tcW w:w="2028" w:type="dxa"/>
                <w:vAlign w:val="center"/>
              </w:tcPr>
            </w:tcPrChange>
          </w:tcPr>
          <w:p w14:paraId="390FE151" w14:textId="4624FAD0" w:rsidR="00087463" w:rsidRPr="00453F2A" w:rsidDel="00A41513" w:rsidRDefault="00087463" w:rsidP="00A41513">
            <w:pPr>
              <w:spacing w:after="0" w:line="360" w:lineRule="auto"/>
              <w:rPr>
                <w:del w:id="887" w:author="Cami Tiffin" w:date="2024-08-08T10:48:00Z"/>
                <w:rFonts w:ascii="Roboto" w:hAnsi="Roboto" w:cs="Arial"/>
                <w:sz w:val="20"/>
                <w:szCs w:val="20"/>
              </w:rPr>
              <w:pPrChange w:id="888" w:author="Cami Tiffin" w:date="2024-08-08T10:48:00Z">
                <w:pPr>
                  <w:spacing w:after="0" w:line="360" w:lineRule="auto"/>
                </w:pPr>
              </w:pPrChange>
            </w:pPr>
            <w:del w:id="889" w:author="Cami Tiffin" w:date="2024-08-08T10:48:00Z">
              <w:r w:rsidRPr="00453F2A" w:rsidDel="00A41513">
                <w:rPr>
                  <w:rFonts w:ascii="Roboto" w:hAnsi="Roboto" w:cs="Arial"/>
                  <w:sz w:val="20"/>
                  <w:szCs w:val="20"/>
                </w:rPr>
                <w:delText>An increase in CMHC’s interest rate above the 4.</w:delText>
              </w:r>
              <w:r w:rsidDel="00A41513">
                <w:rPr>
                  <w:rFonts w:ascii="Roboto" w:hAnsi="Roboto" w:cs="Arial"/>
                  <w:sz w:val="20"/>
                  <w:szCs w:val="20"/>
                </w:rPr>
                <w:delText>37</w:delText>
              </w:r>
              <w:r w:rsidRPr="00453F2A" w:rsidDel="00A41513">
                <w:rPr>
                  <w:rFonts w:ascii="Roboto" w:hAnsi="Roboto" w:cs="Arial"/>
                  <w:sz w:val="20"/>
                  <w:szCs w:val="20"/>
                </w:rPr>
                <w:delText>% used in their approval process</w:delText>
              </w:r>
              <w:r w:rsidDel="00A41513">
                <w:rPr>
                  <w:rFonts w:ascii="Roboto" w:hAnsi="Roboto" w:cs="Arial"/>
                  <w:sz w:val="20"/>
                  <w:szCs w:val="20"/>
                </w:rPr>
                <w:delText>.</w:delText>
              </w:r>
            </w:del>
          </w:p>
        </w:tc>
        <w:tc>
          <w:tcPr>
            <w:tcW w:w="1961" w:type="dxa"/>
            <w:tcPrChange w:id="890" w:author="Warren Vibert-Adams" w:date="2024-08-06T10:53:00Z">
              <w:tcPr>
                <w:tcW w:w="3280" w:type="dxa"/>
              </w:tcPr>
            </w:tcPrChange>
          </w:tcPr>
          <w:p w14:paraId="31235481" w14:textId="6B385C25" w:rsidR="00087463" w:rsidRPr="00453F2A" w:rsidDel="00A41513" w:rsidRDefault="00087463" w:rsidP="00A41513">
            <w:pPr>
              <w:spacing w:after="0" w:line="360" w:lineRule="auto"/>
              <w:rPr>
                <w:ins w:id="891" w:author="Warren Vibert-Adams" w:date="2024-08-06T10:53:00Z"/>
                <w:del w:id="892" w:author="Cami Tiffin" w:date="2024-08-08T10:48:00Z"/>
                <w:rFonts w:ascii="Roboto" w:hAnsi="Roboto" w:cs="Arial"/>
                <w:sz w:val="20"/>
                <w:szCs w:val="20"/>
              </w:rPr>
              <w:pPrChange w:id="893" w:author="Cami Tiffin" w:date="2024-08-08T10:48:00Z">
                <w:pPr>
                  <w:spacing w:after="0" w:line="360" w:lineRule="auto"/>
                </w:pPr>
              </w:pPrChange>
            </w:pPr>
            <w:ins w:id="894" w:author="Warren Vibert-Adams" w:date="2024-08-06T10:55:00Z">
              <w:del w:id="895" w:author="Cami Tiffin" w:date="2024-08-08T10:48:00Z">
                <w:r w:rsidDel="00A41513">
                  <w:rPr>
                    <w:rFonts w:ascii="Roboto" w:hAnsi="Roboto" w:cs="Arial"/>
                    <w:sz w:val="20"/>
                    <w:szCs w:val="20"/>
                  </w:rPr>
                  <w:delText>Low likelihood that the interest rate will increase, with it starting to trend downwards, however it is a consideration.</w:delText>
                </w:r>
              </w:del>
            </w:ins>
          </w:p>
        </w:tc>
        <w:tc>
          <w:tcPr>
            <w:tcW w:w="2474" w:type="dxa"/>
            <w:vAlign w:val="center"/>
            <w:tcPrChange w:id="896" w:author="Warren Vibert-Adams" w:date="2024-08-06T10:53:00Z">
              <w:tcPr>
                <w:tcW w:w="3282" w:type="dxa"/>
                <w:vAlign w:val="center"/>
              </w:tcPr>
            </w:tcPrChange>
          </w:tcPr>
          <w:p w14:paraId="31439FF7" w14:textId="76D46700" w:rsidR="00087463" w:rsidRPr="00453F2A" w:rsidDel="00A41513" w:rsidRDefault="00087463" w:rsidP="00A41513">
            <w:pPr>
              <w:spacing w:after="0" w:line="360" w:lineRule="auto"/>
              <w:rPr>
                <w:del w:id="897" w:author="Cami Tiffin" w:date="2024-08-08T10:48:00Z"/>
                <w:rFonts w:ascii="Roboto" w:hAnsi="Roboto" w:cs="Arial"/>
                <w:sz w:val="20"/>
                <w:szCs w:val="20"/>
              </w:rPr>
              <w:pPrChange w:id="898" w:author="Cami Tiffin" w:date="2024-08-08T10:48:00Z">
                <w:pPr>
                  <w:spacing w:after="0" w:line="360" w:lineRule="auto"/>
                </w:pPr>
              </w:pPrChange>
            </w:pPr>
            <w:del w:id="899" w:author="Cami Tiffin" w:date="2024-08-08T10:48:00Z">
              <w:r w:rsidRPr="00453F2A" w:rsidDel="00A41513">
                <w:rPr>
                  <w:rFonts w:ascii="Roboto" w:hAnsi="Roboto" w:cs="Arial"/>
                  <w:sz w:val="20"/>
                  <w:szCs w:val="20"/>
                </w:rPr>
                <w:delText>This would impact the initial assumptions that formed the basis of the project and similar to item #1 additional funding would be required.</w:delText>
              </w:r>
            </w:del>
          </w:p>
        </w:tc>
        <w:tc>
          <w:tcPr>
            <w:tcW w:w="3004" w:type="dxa"/>
            <w:vAlign w:val="center"/>
            <w:tcPrChange w:id="900" w:author="Warren Vibert-Adams" w:date="2024-08-06T10:53:00Z">
              <w:tcPr>
                <w:tcW w:w="3685" w:type="dxa"/>
                <w:vAlign w:val="center"/>
              </w:tcPr>
            </w:tcPrChange>
          </w:tcPr>
          <w:p w14:paraId="0A5CA1C6" w14:textId="5380917F" w:rsidR="00087463" w:rsidRPr="00453F2A" w:rsidDel="00A41513" w:rsidRDefault="00087463" w:rsidP="00A41513">
            <w:pPr>
              <w:spacing w:after="0" w:line="360" w:lineRule="auto"/>
              <w:rPr>
                <w:del w:id="901" w:author="Cami Tiffin" w:date="2024-08-08T10:48:00Z"/>
                <w:rFonts w:ascii="Roboto" w:hAnsi="Roboto" w:cs="Arial"/>
                <w:sz w:val="20"/>
                <w:szCs w:val="20"/>
              </w:rPr>
              <w:pPrChange w:id="902" w:author="Cami Tiffin" w:date="2024-08-08T10:48:00Z">
                <w:pPr>
                  <w:pStyle w:val="ListParagraph"/>
                  <w:numPr>
                    <w:numId w:val="11"/>
                  </w:numPr>
                  <w:spacing w:after="0" w:line="360" w:lineRule="auto"/>
                  <w:ind w:left="360" w:hanging="360"/>
                </w:pPr>
              </w:pPrChange>
            </w:pPr>
            <w:del w:id="903" w:author="Cami Tiffin" w:date="2024-08-08T10:48:00Z">
              <w:r w:rsidRPr="00453F2A" w:rsidDel="00A41513">
                <w:rPr>
                  <w:rFonts w:ascii="Roboto" w:hAnsi="Roboto" w:cs="Arial"/>
                  <w:sz w:val="20"/>
                  <w:szCs w:val="20"/>
                </w:rPr>
                <w:delText>Push to secure financing quickly;</w:delText>
              </w:r>
            </w:del>
          </w:p>
          <w:p w14:paraId="413D13F7" w14:textId="6221B87E" w:rsidR="00087463" w:rsidRPr="00453F2A" w:rsidDel="00A41513" w:rsidRDefault="00087463" w:rsidP="00A41513">
            <w:pPr>
              <w:spacing w:after="0" w:line="360" w:lineRule="auto"/>
              <w:rPr>
                <w:del w:id="904" w:author="Cami Tiffin" w:date="2024-08-08T10:48:00Z"/>
                <w:rFonts w:ascii="Roboto" w:hAnsi="Roboto" w:cs="Arial"/>
                <w:sz w:val="20"/>
                <w:szCs w:val="20"/>
              </w:rPr>
              <w:pPrChange w:id="905" w:author="Cami Tiffin" w:date="2024-08-08T10:48:00Z">
                <w:pPr>
                  <w:pStyle w:val="ListParagraph"/>
                  <w:numPr>
                    <w:numId w:val="11"/>
                  </w:numPr>
                  <w:spacing w:after="0" w:line="360" w:lineRule="auto"/>
                  <w:ind w:left="360" w:hanging="360"/>
                </w:pPr>
              </w:pPrChange>
            </w:pPr>
            <w:del w:id="906" w:author="Cami Tiffin" w:date="2024-08-08T10:48:00Z">
              <w:r w:rsidRPr="00453F2A" w:rsidDel="00A41513">
                <w:rPr>
                  <w:rFonts w:ascii="Roboto" w:hAnsi="Roboto" w:cs="Arial"/>
                  <w:sz w:val="20"/>
                  <w:szCs w:val="20"/>
                </w:rPr>
                <w:delText>Introduce additional funding from 3</w:delText>
              </w:r>
              <w:r w:rsidRPr="00453F2A" w:rsidDel="00A41513">
                <w:rPr>
                  <w:rFonts w:ascii="Roboto" w:hAnsi="Roboto" w:cs="Arial"/>
                  <w:sz w:val="20"/>
                  <w:szCs w:val="20"/>
                  <w:vertAlign w:val="superscript"/>
                </w:rPr>
                <w:delText>rd</w:delText>
              </w:r>
              <w:r w:rsidRPr="00453F2A" w:rsidDel="00A41513">
                <w:rPr>
                  <w:rFonts w:ascii="Roboto" w:hAnsi="Roboto" w:cs="Arial"/>
                  <w:sz w:val="20"/>
                  <w:szCs w:val="20"/>
                </w:rPr>
                <w:delText xml:space="preserve"> parties (FCM, City, etc.);</w:delText>
              </w:r>
            </w:del>
          </w:p>
          <w:p w14:paraId="4FDB99CC" w14:textId="648DE1E7" w:rsidR="00087463" w:rsidRPr="00453F2A" w:rsidDel="00A41513" w:rsidRDefault="00087463" w:rsidP="00A41513">
            <w:pPr>
              <w:spacing w:after="0" w:line="360" w:lineRule="auto"/>
              <w:rPr>
                <w:del w:id="907" w:author="Cami Tiffin" w:date="2024-08-08T10:48:00Z"/>
                <w:rFonts w:ascii="Roboto" w:hAnsi="Roboto" w:cs="Arial"/>
                <w:sz w:val="20"/>
                <w:szCs w:val="20"/>
              </w:rPr>
              <w:pPrChange w:id="908" w:author="Cami Tiffin" w:date="2024-08-08T10:48:00Z">
                <w:pPr>
                  <w:pStyle w:val="ListParagraph"/>
                  <w:numPr>
                    <w:numId w:val="11"/>
                  </w:numPr>
                  <w:spacing w:after="0" w:line="360" w:lineRule="auto"/>
                  <w:ind w:left="360" w:hanging="360"/>
                </w:pPr>
              </w:pPrChange>
            </w:pPr>
            <w:del w:id="909" w:author="Cami Tiffin" w:date="2024-08-08T10:48:00Z">
              <w:r w:rsidRPr="00453F2A" w:rsidDel="00A41513">
                <w:rPr>
                  <w:rFonts w:ascii="Roboto" w:hAnsi="Roboto" w:cs="Arial"/>
                  <w:sz w:val="20"/>
                  <w:szCs w:val="20"/>
                </w:rPr>
                <w:delText>Value Engineer the project.</w:delText>
              </w:r>
            </w:del>
          </w:p>
        </w:tc>
      </w:tr>
      <w:tr w:rsidR="00087463" w:rsidRPr="00453F2A" w:rsidDel="00A41513" w14:paraId="1ADCF5CC" w14:textId="0D467E3A" w:rsidTr="00087463">
        <w:trPr>
          <w:trHeight w:val="2922"/>
          <w:del w:id="910" w:author="Cami Tiffin" w:date="2024-08-08T10:48:00Z"/>
          <w:trPrChange w:id="911" w:author="Warren Vibert-Adams" w:date="2024-08-06T10:53:00Z">
            <w:trPr>
              <w:trHeight w:val="2922"/>
            </w:trPr>
          </w:trPrChange>
        </w:trPr>
        <w:tc>
          <w:tcPr>
            <w:tcW w:w="335" w:type="dxa"/>
            <w:vAlign w:val="center"/>
            <w:tcPrChange w:id="912" w:author="Warren Vibert-Adams" w:date="2024-08-06T10:53:00Z">
              <w:tcPr>
                <w:tcW w:w="330" w:type="dxa"/>
                <w:vAlign w:val="center"/>
              </w:tcPr>
            </w:tcPrChange>
          </w:tcPr>
          <w:p w14:paraId="46731690" w14:textId="3F81AF9A" w:rsidR="00087463" w:rsidRPr="00453F2A" w:rsidDel="00A41513" w:rsidRDefault="00087463" w:rsidP="00A41513">
            <w:pPr>
              <w:spacing w:after="0" w:line="360" w:lineRule="auto"/>
              <w:rPr>
                <w:del w:id="913" w:author="Cami Tiffin" w:date="2024-08-08T10:48:00Z"/>
                <w:rFonts w:ascii="Roboto" w:hAnsi="Roboto" w:cs="Arial"/>
                <w:sz w:val="20"/>
                <w:szCs w:val="20"/>
              </w:rPr>
              <w:pPrChange w:id="914" w:author="Cami Tiffin" w:date="2024-08-08T10:48:00Z">
                <w:pPr>
                  <w:spacing w:after="0" w:line="360" w:lineRule="auto"/>
                  <w:jc w:val="center"/>
                </w:pPr>
              </w:pPrChange>
            </w:pPr>
            <w:del w:id="915" w:author="Cami Tiffin" w:date="2024-08-08T10:48:00Z">
              <w:r w:rsidDel="00A41513">
                <w:rPr>
                  <w:rFonts w:ascii="Roboto" w:hAnsi="Roboto" w:cs="Arial"/>
                  <w:sz w:val="20"/>
                  <w:szCs w:val="20"/>
                </w:rPr>
                <w:delText>3</w:delText>
              </w:r>
            </w:del>
          </w:p>
        </w:tc>
        <w:tc>
          <w:tcPr>
            <w:tcW w:w="1326" w:type="dxa"/>
            <w:vAlign w:val="center"/>
            <w:tcPrChange w:id="916" w:author="Warren Vibert-Adams" w:date="2024-08-06T10:53:00Z">
              <w:tcPr>
                <w:tcW w:w="1465" w:type="dxa"/>
                <w:vAlign w:val="center"/>
              </w:tcPr>
            </w:tcPrChange>
          </w:tcPr>
          <w:p w14:paraId="48356449" w14:textId="77183FF3" w:rsidR="00087463" w:rsidRPr="00453F2A" w:rsidDel="00A41513" w:rsidRDefault="00087463" w:rsidP="00A41513">
            <w:pPr>
              <w:spacing w:after="0" w:line="360" w:lineRule="auto"/>
              <w:rPr>
                <w:del w:id="917" w:author="Cami Tiffin" w:date="2024-08-08T10:48:00Z"/>
                <w:rFonts w:ascii="Roboto" w:hAnsi="Roboto" w:cs="Arial"/>
                <w:sz w:val="20"/>
                <w:szCs w:val="20"/>
              </w:rPr>
              <w:pPrChange w:id="918" w:author="Cami Tiffin" w:date="2024-08-08T10:48:00Z">
                <w:pPr>
                  <w:spacing w:after="0" w:line="360" w:lineRule="auto"/>
                </w:pPr>
              </w:pPrChange>
            </w:pPr>
            <w:del w:id="919" w:author="Cami Tiffin" w:date="2024-08-08T10:48:00Z">
              <w:r w:rsidRPr="00453F2A" w:rsidDel="00A41513">
                <w:rPr>
                  <w:rFonts w:ascii="Roboto" w:hAnsi="Roboto" w:cs="Arial"/>
                  <w:sz w:val="20"/>
                  <w:szCs w:val="20"/>
                </w:rPr>
                <w:delText>Reduction in Available Cash Flow</w:delText>
              </w:r>
            </w:del>
          </w:p>
        </w:tc>
        <w:tc>
          <w:tcPr>
            <w:tcW w:w="1690" w:type="dxa"/>
            <w:vAlign w:val="center"/>
            <w:tcPrChange w:id="920" w:author="Warren Vibert-Adams" w:date="2024-08-06T10:53:00Z">
              <w:tcPr>
                <w:tcW w:w="2028" w:type="dxa"/>
                <w:vAlign w:val="center"/>
              </w:tcPr>
            </w:tcPrChange>
          </w:tcPr>
          <w:p w14:paraId="4355136B" w14:textId="13DD3DE4" w:rsidR="00087463" w:rsidRPr="00453F2A" w:rsidDel="00A41513" w:rsidRDefault="00087463" w:rsidP="00A41513">
            <w:pPr>
              <w:spacing w:after="0" w:line="360" w:lineRule="auto"/>
              <w:rPr>
                <w:del w:id="921" w:author="Cami Tiffin" w:date="2024-08-08T10:48:00Z"/>
                <w:rFonts w:ascii="Roboto" w:hAnsi="Roboto" w:cs="Arial"/>
                <w:sz w:val="20"/>
                <w:szCs w:val="20"/>
              </w:rPr>
              <w:pPrChange w:id="922" w:author="Cami Tiffin" w:date="2024-08-08T10:48:00Z">
                <w:pPr>
                  <w:spacing w:after="0" w:line="360" w:lineRule="auto"/>
                </w:pPr>
              </w:pPrChange>
            </w:pPr>
            <w:del w:id="923" w:author="Cami Tiffin" w:date="2024-08-08T10:48:00Z">
              <w:r w:rsidRPr="00453F2A" w:rsidDel="00A41513">
                <w:rPr>
                  <w:rFonts w:ascii="Roboto" w:hAnsi="Roboto" w:cs="Arial"/>
                  <w:sz w:val="20"/>
                  <w:szCs w:val="20"/>
                </w:rPr>
                <w:delText>If cost factors outside of this project reduce the cash flow available from CCOC to complete the project</w:delText>
              </w:r>
              <w:r w:rsidDel="00A41513">
                <w:rPr>
                  <w:rFonts w:ascii="Roboto" w:hAnsi="Roboto" w:cs="Arial"/>
                  <w:sz w:val="20"/>
                  <w:szCs w:val="20"/>
                </w:rPr>
                <w:delText>.</w:delText>
              </w:r>
            </w:del>
          </w:p>
        </w:tc>
        <w:tc>
          <w:tcPr>
            <w:tcW w:w="1961" w:type="dxa"/>
            <w:tcPrChange w:id="924" w:author="Warren Vibert-Adams" w:date="2024-08-06T10:53:00Z">
              <w:tcPr>
                <w:tcW w:w="3280" w:type="dxa"/>
              </w:tcPr>
            </w:tcPrChange>
          </w:tcPr>
          <w:p w14:paraId="11877F69" w14:textId="5CB451C8" w:rsidR="00087463" w:rsidRPr="00453F2A" w:rsidDel="00A41513" w:rsidRDefault="00087463" w:rsidP="00A41513">
            <w:pPr>
              <w:spacing w:after="0" w:line="360" w:lineRule="auto"/>
              <w:rPr>
                <w:ins w:id="925" w:author="Warren Vibert-Adams" w:date="2024-08-06T10:53:00Z"/>
                <w:del w:id="926" w:author="Cami Tiffin" w:date="2024-08-08T10:48:00Z"/>
                <w:rFonts w:ascii="Roboto" w:hAnsi="Roboto" w:cs="Arial"/>
                <w:sz w:val="20"/>
                <w:szCs w:val="20"/>
              </w:rPr>
              <w:pPrChange w:id="927" w:author="Cami Tiffin" w:date="2024-08-08T10:48:00Z">
                <w:pPr>
                  <w:spacing w:after="0" w:line="360" w:lineRule="auto"/>
                </w:pPr>
              </w:pPrChange>
            </w:pPr>
            <w:ins w:id="928" w:author="Warren Vibert-Adams" w:date="2024-08-06T10:57:00Z">
              <w:del w:id="929" w:author="Cami Tiffin" w:date="2024-08-08T10:48:00Z">
                <w:r w:rsidDel="00A41513">
                  <w:rPr>
                    <w:rFonts w:ascii="Roboto" w:hAnsi="Roboto" w:cs="Arial"/>
                    <w:sz w:val="20"/>
                    <w:szCs w:val="20"/>
                  </w:rPr>
                  <w:delText xml:space="preserve">With the current resources available to CCOC in available Cash Flow, </w:delText>
                </w:r>
              </w:del>
            </w:ins>
            <w:ins w:id="930" w:author="Warren Vibert-Adams" w:date="2024-08-06T10:58:00Z">
              <w:del w:id="931" w:author="Cami Tiffin" w:date="2024-08-08T10:48:00Z">
                <w:r w:rsidDel="00A41513">
                  <w:rPr>
                    <w:rFonts w:ascii="Roboto" w:hAnsi="Roboto" w:cs="Arial"/>
                    <w:sz w:val="20"/>
                    <w:szCs w:val="20"/>
                  </w:rPr>
                  <w:delText>this needs to be constantly monitored, alongside the portfolio and other project needs.</w:delText>
                </w:r>
              </w:del>
            </w:ins>
          </w:p>
        </w:tc>
        <w:tc>
          <w:tcPr>
            <w:tcW w:w="2474" w:type="dxa"/>
            <w:vAlign w:val="center"/>
            <w:tcPrChange w:id="932" w:author="Warren Vibert-Adams" w:date="2024-08-06T10:53:00Z">
              <w:tcPr>
                <w:tcW w:w="3282" w:type="dxa"/>
                <w:vAlign w:val="center"/>
              </w:tcPr>
            </w:tcPrChange>
          </w:tcPr>
          <w:p w14:paraId="31D6D3FA" w14:textId="2F7F62B0" w:rsidR="00087463" w:rsidRPr="00453F2A" w:rsidDel="00A41513" w:rsidRDefault="00087463" w:rsidP="00A41513">
            <w:pPr>
              <w:spacing w:after="0" w:line="360" w:lineRule="auto"/>
              <w:rPr>
                <w:del w:id="933" w:author="Cami Tiffin" w:date="2024-08-08T10:48:00Z"/>
                <w:rFonts w:ascii="Roboto" w:hAnsi="Roboto" w:cs="Arial"/>
                <w:sz w:val="20"/>
                <w:szCs w:val="20"/>
              </w:rPr>
              <w:pPrChange w:id="934" w:author="Cami Tiffin" w:date="2024-08-08T10:48:00Z">
                <w:pPr>
                  <w:spacing w:after="0" w:line="360" w:lineRule="auto"/>
                </w:pPr>
              </w:pPrChange>
            </w:pPr>
            <w:del w:id="935" w:author="Cami Tiffin" w:date="2024-08-08T10:48:00Z">
              <w:r w:rsidRPr="00453F2A" w:rsidDel="00A41513">
                <w:rPr>
                  <w:rFonts w:ascii="Roboto" w:hAnsi="Roboto" w:cs="Arial"/>
                  <w:sz w:val="20"/>
                  <w:szCs w:val="20"/>
                </w:rPr>
                <w:delText>This would strain the project by impacting the initial assumptions, the funders risk calculations and our capacity to field the initial costs of construction.</w:delText>
              </w:r>
            </w:del>
          </w:p>
        </w:tc>
        <w:tc>
          <w:tcPr>
            <w:tcW w:w="3004" w:type="dxa"/>
            <w:vAlign w:val="center"/>
            <w:tcPrChange w:id="936" w:author="Warren Vibert-Adams" w:date="2024-08-06T10:53:00Z">
              <w:tcPr>
                <w:tcW w:w="3685" w:type="dxa"/>
                <w:vAlign w:val="center"/>
              </w:tcPr>
            </w:tcPrChange>
          </w:tcPr>
          <w:p w14:paraId="21534C1C" w14:textId="0D04CCAF" w:rsidR="00087463" w:rsidRPr="00453F2A" w:rsidDel="00A41513" w:rsidRDefault="00087463" w:rsidP="00A41513">
            <w:pPr>
              <w:spacing w:after="0" w:line="360" w:lineRule="auto"/>
              <w:rPr>
                <w:del w:id="937" w:author="Cami Tiffin" w:date="2024-08-08T10:48:00Z"/>
                <w:rFonts w:ascii="Roboto" w:hAnsi="Roboto" w:cs="Arial"/>
                <w:sz w:val="20"/>
                <w:szCs w:val="20"/>
              </w:rPr>
              <w:pPrChange w:id="938" w:author="Cami Tiffin" w:date="2024-08-08T10:48:00Z">
                <w:pPr>
                  <w:pStyle w:val="ListParagraph"/>
                  <w:numPr>
                    <w:numId w:val="13"/>
                  </w:numPr>
                  <w:spacing w:after="0" w:line="360" w:lineRule="auto"/>
                  <w:ind w:left="360" w:hanging="360"/>
                </w:pPr>
              </w:pPrChange>
            </w:pPr>
            <w:del w:id="939" w:author="Cami Tiffin" w:date="2024-08-08T10:48:00Z">
              <w:r w:rsidRPr="00453F2A" w:rsidDel="00A41513">
                <w:rPr>
                  <w:rFonts w:ascii="Roboto" w:hAnsi="Roboto" w:cs="Arial"/>
                  <w:sz w:val="20"/>
                  <w:szCs w:val="20"/>
                </w:rPr>
                <w:delText>Pursue 3</w:delText>
              </w:r>
              <w:r w:rsidRPr="00453F2A" w:rsidDel="00A41513">
                <w:rPr>
                  <w:rFonts w:ascii="Roboto" w:hAnsi="Roboto" w:cs="Arial"/>
                  <w:sz w:val="20"/>
                  <w:szCs w:val="20"/>
                  <w:vertAlign w:val="superscript"/>
                </w:rPr>
                <w:delText>rd</w:delText>
              </w:r>
              <w:r w:rsidRPr="00453F2A" w:rsidDel="00A41513">
                <w:rPr>
                  <w:rFonts w:ascii="Roboto" w:hAnsi="Roboto" w:cs="Arial"/>
                  <w:sz w:val="20"/>
                  <w:szCs w:val="20"/>
                </w:rPr>
                <w:delText xml:space="preserve"> party funding and financing such as grants or bridge financing;</w:delText>
              </w:r>
            </w:del>
          </w:p>
          <w:p w14:paraId="49B72DF4" w14:textId="7D2C2E74" w:rsidR="00087463" w:rsidDel="00A41513" w:rsidRDefault="00087463" w:rsidP="00A41513">
            <w:pPr>
              <w:spacing w:after="0" w:line="360" w:lineRule="auto"/>
              <w:rPr>
                <w:del w:id="940" w:author="Cami Tiffin" w:date="2024-08-08T10:48:00Z"/>
                <w:rFonts w:ascii="Roboto" w:hAnsi="Roboto" w:cs="Arial"/>
                <w:sz w:val="20"/>
                <w:szCs w:val="20"/>
              </w:rPr>
              <w:pPrChange w:id="941" w:author="Cami Tiffin" w:date="2024-08-08T10:48:00Z">
                <w:pPr>
                  <w:pStyle w:val="ListParagraph"/>
                  <w:numPr>
                    <w:numId w:val="13"/>
                  </w:numPr>
                  <w:spacing w:after="0" w:line="360" w:lineRule="auto"/>
                  <w:ind w:left="360" w:hanging="360"/>
                </w:pPr>
              </w:pPrChange>
            </w:pPr>
            <w:del w:id="942" w:author="Cami Tiffin" w:date="2024-08-08T10:48:00Z">
              <w:r w:rsidRPr="00453F2A" w:rsidDel="00A41513">
                <w:rPr>
                  <w:rFonts w:ascii="Roboto" w:hAnsi="Roboto" w:cs="Arial"/>
                  <w:sz w:val="20"/>
                  <w:szCs w:val="20"/>
                </w:rPr>
                <w:delText>Look to bring on partner organizations;</w:delText>
              </w:r>
            </w:del>
          </w:p>
          <w:p w14:paraId="198EEB13" w14:textId="731F27CB" w:rsidR="00087463" w:rsidRPr="004B5CF3" w:rsidDel="00A41513" w:rsidRDefault="00087463" w:rsidP="00A41513">
            <w:pPr>
              <w:spacing w:after="0" w:line="360" w:lineRule="auto"/>
              <w:rPr>
                <w:del w:id="943" w:author="Cami Tiffin" w:date="2024-08-08T10:48:00Z"/>
                <w:rFonts w:ascii="Roboto" w:hAnsi="Roboto" w:cs="Arial"/>
                <w:sz w:val="20"/>
                <w:szCs w:val="20"/>
              </w:rPr>
              <w:pPrChange w:id="944" w:author="Cami Tiffin" w:date="2024-08-08T10:48:00Z">
                <w:pPr>
                  <w:pStyle w:val="ListParagraph"/>
                  <w:numPr>
                    <w:numId w:val="13"/>
                  </w:numPr>
                  <w:spacing w:after="0" w:line="360" w:lineRule="auto"/>
                  <w:ind w:left="360" w:hanging="360"/>
                </w:pPr>
              </w:pPrChange>
            </w:pPr>
            <w:del w:id="945" w:author="Cami Tiffin" w:date="2024-08-08T10:48:00Z">
              <w:r w:rsidRPr="004B5CF3" w:rsidDel="00A41513">
                <w:rPr>
                  <w:rFonts w:ascii="Roboto" w:hAnsi="Roboto" w:cs="Arial"/>
                  <w:sz w:val="20"/>
                  <w:szCs w:val="20"/>
                </w:rPr>
                <w:delText>Value Engineer the project.</w:delText>
              </w:r>
            </w:del>
            <w:ins w:id="946" w:author="Adrian Schut" w:date="2024-08-01T22:49:00Z">
              <w:del w:id="947" w:author="Cami Tiffin" w:date="2024-08-08T10:48:00Z">
                <w:r w:rsidDel="00A41513">
                  <w:rPr>
                    <w:rFonts w:ascii="Roboto" w:hAnsi="Roboto" w:cs="Arial"/>
                    <w:sz w:val="20"/>
                    <w:szCs w:val="20"/>
                  </w:rPr>
                  <w:delText>Approach consultants/CM for to find flexibility in payment terms.</w:delText>
                </w:r>
              </w:del>
            </w:ins>
          </w:p>
        </w:tc>
      </w:tr>
    </w:tbl>
    <w:p w14:paraId="2C1D91BE" w14:textId="646524B3" w:rsidR="00331844" w:rsidDel="00A41513" w:rsidRDefault="00331844" w:rsidP="00A41513">
      <w:pPr>
        <w:spacing w:after="0" w:line="360" w:lineRule="auto"/>
        <w:rPr>
          <w:del w:id="948" w:author="Cami Tiffin" w:date="2024-08-08T10:48:00Z"/>
          <w:rFonts w:ascii="Roboto" w:hAnsi="Roboto" w:cs="Arial"/>
          <w:sz w:val="20"/>
          <w:szCs w:val="20"/>
        </w:rPr>
        <w:pPrChange w:id="949" w:author="Cami Tiffin" w:date="2024-08-08T10:48:00Z">
          <w:pPr>
            <w:spacing w:after="0" w:line="360" w:lineRule="auto"/>
            <w:jc w:val="both"/>
          </w:pPr>
        </w:pPrChange>
      </w:pPr>
    </w:p>
    <w:p w14:paraId="00B3F399" w14:textId="7D88C036" w:rsidR="004864C3" w:rsidDel="00A41513" w:rsidRDefault="00F627CA" w:rsidP="00A41513">
      <w:pPr>
        <w:spacing w:after="0" w:line="360" w:lineRule="auto"/>
        <w:rPr>
          <w:del w:id="950" w:author="Cami Tiffin" w:date="2024-08-08T10:48:00Z"/>
          <w:rFonts w:ascii="Roboto" w:hAnsi="Roboto" w:cs="Arial"/>
          <w:sz w:val="20"/>
          <w:szCs w:val="20"/>
        </w:rPr>
        <w:pPrChange w:id="951" w:author="Cami Tiffin" w:date="2024-08-08T10:48:00Z">
          <w:pPr>
            <w:pStyle w:val="ListParagraph"/>
            <w:numPr>
              <w:numId w:val="33"/>
            </w:numPr>
            <w:spacing w:after="0" w:line="360" w:lineRule="auto"/>
            <w:ind w:left="360" w:hanging="360"/>
            <w:jc w:val="both"/>
          </w:pPr>
        </w:pPrChange>
      </w:pPr>
      <w:del w:id="952" w:author="Cami Tiffin" w:date="2024-08-08T10:48:00Z">
        <w:r w:rsidRPr="004864C3" w:rsidDel="00A41513">
          <w:rPr>
            <w:rFonts w:ascii="Roboto" w:hAnsi="Roboto" w:cs="Arial"/>
            <w:sz w:val="20"/>
            <w:szCs w:val="20"/>
          </w:rPr>
          <w:delText>When considering the likelihood of the risk items noted above</w:delText>
        </w:r>
        <w:r w:rsidR="00A85FB0" w:rsidRPr="004864C3" w:rsidDel="00A41513">
          <w:rPr>
            <w:rFonts w:ascii="Roboto" w:hAnsi="Roboto" w:cs="Arial"/>
            <w:sz w:val="20"/>
            <w:szCs w:val="20"/>
          </w:rPr>
          <w:delText>,</w:delText>
        </w:r>
        <w:r w:rsidRPr="004864C3" w:rsidDel="00A41513">
          <w:rPr>
            <w:rFonts w:ascii="Roboto" w:hAnsi="Roboto" w:cs="Arial"/>
            <w:sz w:val="20"/>
            <w:szCs w:val="20"/>
          </w:rPr>
          <w:delText xml:space="preserve"> its clear that many or all will eventually affect this project to a greater or lesser extent. With this in mind, the risk mitigation strategy used throughout this process is to identify these challenges and mitigate or adapt as necessary.</w:delText>
        </w:r>
      </w:del>
    </w:p>
    <w:p w14:paraId="4A5D6C5E" w14:textId="66E5EE89" w:rsidR="004864C3" w:rsidRPr="004864C3" w:rsidDel="00A41513" w:rsidRDefault="00A90E71" w:rsidP="00A41513">
      <w:pPr>
        <w:spacing w:after="0" w:line="360" w:lineRule="auto"/>
        <w:rPr>
          <w:del w:id="953" w:author="Cami Tiffin" w:date="2024-08-08T10:48:00Z"/>
          <w:rFonts w:ascii="Roboto" w:hAnsi="Roboto"/>
          <w:b/>
          <w:sz w:val="20"/>
          <w:szCs w:val="20"/>
          <w:u w:val="single"/>
        </w:rPr>
        <w:pPrChange w:id="954" w:author="Cami Tiffin" w:date="2024-08-08T10:48:00Z">
          <w:pPr>
            <w:pStyle w:val="ListParagraph"/>
            <w:numPr>
              <w:numId w:val="33"/>
            </w:numPr>
            <w:spacing w:after="0" w:line="360" w:lineRule="auto"/>
            <w:ind w:left="360" w:hanging="360"/>
            <w:jc w:val="both"/>
          </w:pPr>
        </w:pPrChange>
      </w:pPr>
      <w:del w:id="955" w:author="Cami Tiffin" w:date="2024-08-08T10:48:00Z">
        <w:r w:rsidRPr="004864C3" w:rsidDel="00A41513">
          <w:rPr>
            <w:rFonts w:ascii="Roboto" w:hAnsi="Roboto" w:cs="Arial"/>
            <w:sz w:val="20"/>
            <w:szCs w:val="20"/>
          </w:rPr>
          <w:delText xml:space="preserve">For instance, the Class D estimate provided by Cavanagh was very low compared to competitor bids, which begs the question </w:delText>
        </w:r>
      </w:del>
      <w:ins w:id="956" w:author="Adrian Schut" w:date="2024-08-01T22:50:00Z">
        <w:del w:id="957" w:author="Cami Tiffin" w:date="2024-08-08T10:48:00Z">
          <w:r w:rsidR="00E93928" w:rsidDel="00A41513">
            <w:rPr>
              <w:rFonts w:ascii="Roboto" w:hAnsi="Roboto" w:cs="Arial"/>
              <w:sz w:val="20"/>
              <w:szCs w:val="20"/>
            </w:rPr>
            <w:delText xml:space="preserve">requires consideration </w:delText>
          </w:r>
        </w:del>
      </w:ins>
      <w:del w:id="958" w:author="Cami Tiffin" w:date="2024-08-08T10:48:00Z">
        <w:r w:rsidRPr="004864C3" w:rsidDel="00A41513">
          <w:rPr>
            <w:rFonts w:ascii="Roboto" w:hAnsi="Roboto" w:cs="Arial"/>
            <w:sz w:val="20"/>
            <w:szCs w:val="20"/>
          </w:rPr>
          <w:delText>about feasibility of costs at this price. In order to help moderate this risk, Cahdco will ensure that we are thorough in participating in the value engineering process with Figurr, and verify that costs are within range with the establishment of the Class B estimate.</w:delText>
        </w:r>
        <w:r w:rsidR="00F627CA" w:rsidRPr="004864C3" w:rsidDel="00A41513">
          <w:rPr>
            <w:rFonts w:ascii="Roboto" w:hAnsi="Roboto" w:cs="Arial"/>
            <w:sz w:val="20"/>
            <w:szCs w:val="20"/>
          </w:rPr>
          <w:delText xml:space="preserve"> </w:delText>
        </w:r>
        <w:r w:rsidR="00AD7214" w:rsidRPr="004864C3" w:rsidDel="00A41513">
          <w:rPr>
            <w:rFonts w:ascii="Roboto" w:hAnsi="Roboto" w:cs="Arial"/>
            <w:sz w:val="20"/>
            <w:szCs w:val="20"/>
          </w:rPr>
          <w:delText>Cahdco is also incorporating a 30% contingency for the project</w:delText>
        </w:r>
      </w:del>
      <w:ins w:id="959" w:author="Adrian Schut" w:date="2024-08-01T22:50:00Z">
        <w:del w:id="960" w:author="Cami Tiffin" w:date="2024-08-08T10:48:00Z">
          <w:r w:rsidR="00E93928" w:rsidDel="00A41513">
            <w:rPr>
              <w:rFonts w:ascii="Roboto" w:hAnsi="Roboto" w:cs="Arial"/>
              <w:sz w:val="20"/>
              <w:szCs w:val="20"/>
            </w:rPr>
            <w:delText xml:space="preserve"> at this stage</w:delText>
          </w:r>
        </w:del>
      </w:ins>
      <w:del w:id="961" w:author="Cami Tiffin" w:date="2024-08-08T10:48:00Z">
        <w:r w:rsidR="00AD7214" w:rsidRPr="004864C3" w:rsidDel="00A41513">
          <w:rPr>
            <w:rFonts w:ascii="Roboto" w:hAnsi="Roboto" w:cs="Arial"/>
            <w:sz w:val="20"/>
            <w:szCs w:val="20"/>
          </w:rPr>
          <w:delText>, in order to help moderate the risk of costs inflating when the Class B estimate is completed.</w:delText>
        </w:r>
      </w:del>
    </w:p>
    <w:p w14:paraId="3D4F9008" w14:textId="4371FA8C" w:rsidR="00F627CA" w:rsidRPr="004864C3" w:rsidDel="00A41513" w:rsidRDefault="00F627CA" w:rsidP="00A41513">
      <w:pPr>
        <w:spacing w:after="0" w:line="360" w:lineRule="auto"/>
        <w:rPr>
          <w:del w:id="962" w:author="Cami Tiffin" w:date="2024-08-08T10:48:00Z"/>
          <w:rFonts w:ascii="Roboto" w:hAnsi="Roboto"/>
          <w:b/>
          <w:sz w:val="20"/>
          <w:szCs w:val="20"/>
          <w:u w:val="single"/>
        </w:rPr>
        <w:pPrChange w:id="963" w:author="Cami Tiffin" w:date="2024-08-08T10:48:00Z">
          <w:pPr>
            <w:pStyle w:val="ListParagraph"/>
            <w:numPr>
              <w:numId w:val="33"/>
            </w:numPr>
            <w:spacing w:after="0" w:line="360" w:lineRule="auto"/>
            <w:ind w:left="360" w:hanging="360"/>
            <w:jc w:val="both"/>
          </w:pPr>
        </w:pPrChange>
      </w:pPr>
      <w:bookmarkStart w:id="964" w:name="_Hlk173834493"/>
      <w:del w:id="965" w:author="Cami Tiffin" w:date="2024-08-08T10:48:00Z">
        <w:r w:rsidRPr="004864C3" w:rsidDel="00A41513">
          <w:rPr>
            <w:rFonts w:ascii="Roboto" w:hAnsi="Roboto" w:cs="Arial"/>
            <w:sz w:val="20"/>
            <w:szCs w:val="20"/>
          </w:rPr>
          <w:delText>Similarly, in anticipation of potential delays in the first draw of CMHC’s financing</w:delText>
        </w:r>
        <w:r w:rsidR="00A90E71" w:rsidRPr="004864C3" w:rsidDel="00A41513">
          <w:rPr>
            <w:rFonts w:ascii="Roboto" w:hAnsi="Roboto" w:cs="Arial"/>
            <w:sz w:val="20"/>
            <w:szCs w:val="20"/>
          </w:rPr>
          <w:delText>, Cahdco plans</w:delText>
        </w:r>
      </w:del>
      <w:ins w:id="966" w:author="Warren Vibert-Adams" w:date="2024-08-06T11:00:00Z">
        <w:del w:id="967" w:author="Cami Tiffin" w:date="2024-08-08T10:48:00Z">
          <w:r w:rsidR="00FE43EB" w:rsidDel="00A41513">
            <w:rPr>
              <w:rFonts w:ascii="Roboto" w:hAnsi="Roboto" w:cs="Arial"/>
              <w:sz w:val="20"/>
              <w:szCs w:val="20"/>
            </w:rPr>
            <w:delText xml:space="preserve"> recommends that CCOC looks </w:delText>
          </w:r>
        </w:del>
      </w:ins>
      <w:del w:id="968" w:author="Cami Tiffin" w:date="2024-08-08T10:48:00Z">
        <w:r w:rsidR="00A90E71" w:rsidRPr="004864C3" w:rsidDel="00A41513">
          <w:rPr>
            <w:rFonts w:ascii="Roboto" w:hAnsi="Roboto" w:cs="Arial"/>
            <w:sz w:val="20"/>
            <w:szCs w:val="20"/>
          </w:rPr>
          <w:delText xml:space="preserve"> </w:delText>
        </w:r>
      </w:del>
      <w:ins w:id="969" w:author="Warren Vibert-Adams" w:date="2024-08-06T11:00:00Z">
        <w:del w:id="970" w:author="Cami Tiffin" w:date="2024-08-08T10:48:00Z">
          <w:r w:rsidR="00FE43EB" w:rsidDel="00A41513">
            <w:rPr>
              <w:rFonts w:ascii="Roboto" w:hAnsi="Roboto" w:cs="Arial"/>
              <w:sz w:val="20"/>
              <w:szCs w:val="20"/>
            </w:rPr>
            <w:delText>in</w:delText>
          </w:r>
        </w:del>
      </w:ins>
      <w:del w:id="971" w:author="Cami Tiffin" w:date="2024-08-08T10:48:00Z">
        <w:r w:rsidR="00A90E71" w:rsidRPr="004864C3" w:rsidDel="00A41513">
          <w:rPr>
            <w:rFonts w:ascii="Roboto" w:hAnsi="Roboto" w:cs="Arial"/>
            <w:sz w:val="20"/>
            <w:szCs w:val="20"/>
          </w:rPr>
          <w:delText>to pursu</w:delText>
        </w:r>
      </w:del>
      <w:ins w:id="972" w:author="Warren Vibert-Adams" w:date="2024-08-06T11:00:00Z">
        <w:del w:id="973" w:author="Cami Tiffin" w:date="2024-08-08T10:48:00Z">
          <w:r w:rsidR="00FE43EB" w:rsidDel="00A41513">
            <w:rPr>
              <w:rFonts w:ascii="Roboto" w:hAnsi="Roboto" w:cs="Arial"/>
              <w:sz w:val="20"/>
              <w:szCs w:val="20"/>
            </w:rPr>
            <w:delText>ing</w:delText>
          </w:r>
        </w:del>
      </w:ins>
      <w:del w:id="974" w:author="Cami Tiffin" w:date="2024-08-08T10:48:00Z">
        <w:r w:rsidR="00A90E71" w:rsidRPr="004864C3" w:rsidDel="00A41513">
          <w:rPr>
            <w:rFonts w:ascii="Roboto" w:hAnsi="Roboto" w:cs="Arial"/>
            <w:sz w:val="20"/>
            <w:szCs w:val="20"/>
          </w:rPr>
          <w:delText>e conversations with a bank in order to acquire bridge financing.</w:delText>
        </w:r>
      </w:del>
      <w:ins w:id="975" w:author="Warren Vibert-Adams" w:date="2024-08-06T11:00:00Z">
        <w:del w:id="976" w:author="Cami Tiffin" w:date="2024-08-08T10:48:00Z">
          <w:r w:rsidR="00FE43EB" w:rsidDel="00A41513">
            <w:rPr>
              <w:rFonts w:ascii="Roboto" w:hAnsi="Roboto" w:cs="Arial"/>
              <w:sz w:val="20"/>
              <w:szCs w:val="20"/>
            </w:rPr>
            <w:delText xml:space="preserve"> if the available line of credit cannot cash flow 3 months of </w:delText>
          </w:r>
        </w:del>
      </w:ins>
      <w:ins w:id="977" w:author="Warren Vibert-Adams" w:date="2024-08-06T11:01:00Z">
        <w:del w:id="978" w:author="Cami Tiffin" w:date="2024-08-08T10:48:00Z">
          <w:r w:rsidR="00FE43EB" w:rsidDel="00A41513">
            <w:rPr>
              <w:rFonts w:ascii="Roboto" w:hAnsi="Roboto" w:cs="Arial"/>
              <w:sz w:val="20"/>
              <w:szCs w:val="20"/>
            </w:rPr>
            <w:delText>construction costs.</w:delText>
          </w:r>
        </w:del>
      </w:ins>
    </w:p>
    <w:bookmarkEnd w:id="964"/>
    <w:p w14:paraId="28B50A2C" w14:textId="49453A7C" w:rsidR="00F627CA" w:rsidRPr="00453F2A" w:rsidDel="00A41513" w:rsidRDefault="00F627CA" w:rsidP="00A41513">
      <w:pPr>
        <w:spacing w:after="0" w:line="360" w:lineRule="auto"/>
        <w:rPr>
          <w:del w:id="979" w:author="Cami Tiffin" w:date="2024-08-08T10:48:00Z"/>
          <w:rFonts w:ascii="Roboto" w:hAnsi="Roboto" w:cs="Arial"/>
          <w:sz w:val="20"/>
          <w:szCs w:val="20"/>
        </w:rPr>
        <w:pPrChange w:id="980" w:author="Cami Tiffin" w:date="2024-08-08T10:48:00Z">
          <w:pPr>
            <w:spacing w:after="0" w:line="360" w:lineRule="auto"/>
          </w:pPr>
        </w:pPrChange>
      </w:pPr>
    </w:p>
    <w:p w14:paraId="78CFBCA6" w14:textId="451F7209" w:rsidR="00C26978" w:rsidRPr="00453F2A" w:rsidRDefault="00C26978" w:rsidP="00A41513">
      <w:pPr>
        <w:spacing w:after="0" w:line="360" w:lineRule="auto"/>
        <w:rPr>
          <w:rFonts w:ascii="Roboto" w:hAnsi="Roboto" w:cs="Arial"/>
          <w:sz w:val="20"/>
          <w:szCs w:val="20"/>
        </w:rPr>
        <w:pPrChange w:id="981" w:author="Cami Tiffin" w:date="2024-08-08T10:48:00Z">
          <w:pPr>
            <w:tabs>
              <w:tab w:val="left" w:pos="2947"/>
            </w:tabs>
            <w:spacing w:after="0" w:line="360" w:lineRule="auto"/>
          </w:pPr>
        </w:pPrChange>
      </w:pPr>
    </w:p>
    <w:sectPr w:rsidR="00C26978" w:rsidRPr="00453F2A" w:rsidSect="00F86EC0">
      <w:footerReference w:type="first" r:id="rId16"/>
      <w:pgSz w:w="12240" w:h="15840"/>
      <w:pgMar w:top="720" w:right="720" w:bottom="720" w:left="720" w:header="432"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8" w:author="Adrian Schut" w:date="2024-08-01T22:43:00Z" w:initials="AS">
    <w:p w14:paraId="64879008" w14:textId="76473417" w:rsidR="00C944D9" w:rsidRDefault="00C944D9">
      <w:pPr>
        <w:pStyle w:val="CommentText"/>
      </w:pPr>
      <w:r>
        <w:rPr>
          <w:rStyle w:val="CommentReference"/>
        </w:rPr>
        <w:annotationRef/>
      </w:r>
      <w:r>
        <w:t>Skipping the site plan stuff since it’s not subject to SPC. While the statement is accurate I think it will confuse the folks who read this, since I’ve been prepping the that this doesn’t need SPC. (even though a site plan will be reviewed!)</w:t>
      </w:r>
    </w:p>
  </w:comment>
  <w:comment w:id="451" w:author="Adrian Schut" w:date="2024-08-01T22:44:00Z" w:initials="AS">
    <w:p w14:paraId="1AE105A5" w14:textId="3A398908" w:rsidR="00C944D9" w:rsidRDefault="00C944D9">
      <w:pPr>
        <w:pStyle w:val="CommentText"/>
      </w:pPr>
      <w:r>
        <w:rPr>
          <w:rStyle w:val="CommentReference"/>
        </w:rPr>
        <w:annotationRef/>
      </w:r>
      <w:r>
        <w:t>Since this isn’t with the 66% set maybe give a sense of what level they were at.</w:t>
      </w:r>
    </w:p>
    <w:p w14:paraId="24A64314" w14:textId="5C5DF085" w:rsidR="00C944D9" w:rsidRDefault="00C944D9">
      <w:pPr>
        <w:pStyle w:val="CommentText"/>
      </w:pPr>
    </w:p>
  </w:comment>
  <w:comment w:id="611" w:author="Adrian Schut" w:date="2024-08-01T22:45:00Z" w:initials="AS">
    <w:p w14:paraId="4C4AD2F2" w14:textId="570054EA" w:rsidR="00C944D9" w:rsidRDefault="00C944D9">
      <w:pPr>
        <w:pStyle w:val="CommentText"/>
      </w:pPr>
      <w:r>
        <w:rPr>
          <w:rStyle w:val="CommentReference"/>
        </w:rPr>
        <w:annotationRef/>
      </w:r>
      <w:r>
        <w:t>Both PDF agreements are secured, but not fully drawn on. I would change to reflect that they are secured.</w:t>
      </w:r>
    </w:p>
  </w:comment>
  <w:comment w:id="734" w:author="Adrian Schut" w:date="2024-08-01T22:46:00Z" w:initials="AS">
    <w:p w14:paraId="42C687A6" w14:textId="05871720" w:rsidR="00C944D9" w:rsidRDefault="00C944D9">
      <w:pPr>
        <w:pStyle w:val="CommentText"/>
      </w:pPr>
      <w:r>
        <w:rPr>
          <w:rStyle w:val="CommentReference"/>
        </w:rPr>
        <w:annotationRef/>
      </w:r>
      <w:r>
        <w:t>I didn’t have time to review the most up to date proforma, but this seems likely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79008" w15:done="0"/>
  <w15:commentEx w15:paraId="24A64314" w15:done="0"/>
  <w15:commentEx w15:paraId="4C4AD2F2" w15:done="0"/>
  <w15:commentEx w15:paraId="42C687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68E0F" w16cex:dateUtc="2024-08-02T02:43:00Z"/>
  <w16cex:commentExtensible w16cex:durableId="2A568E57" w16cex:dateUtc="2024-08-02T02:44:00Z"/>
  <w16cex:commentExtensible w16cex:durableId="2A568E97" w16cex:dateUtc="2024-08-02T02:45:00Z"/>
  <w16cex:commentExtensible w16cex:durableId="2A568EBD" w16cex:dateUtc="2024-08-02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79008" w16cid:durableId="2A568E0F"/>
  <w16cid:commentId w16cid:paraId="24A64314" w16cid:durableId="2A568E57"/>
  <w16cid:commentId w16cid:paraId="4C4AD2F2" w16cid:durableId="2A568E97"/>
  <w16cid:commentId w16cid:paraId="42C687A6" w16cid:durableId="2A568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9C3C" w14:textId="77777777" w:rsidR="00133F21" w:rsidRDefault="00133F21" w:rsidP="00852573">
      <w:r>
        <w:separator/>
      </w:r>
    </w:p>
  </w:endnote>
  <w:endnote w:type="continuationSeparator" w:id="0">
    <w:p w14:paraId="6624207D" w14:textId="77777777" w:rsidR="00133F21" w:rsidRDefault="00133F21" w:rsidP="00852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ontserrat">
    <w:altName w:val="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D47D" w14:textId="77777777" w:rsidR="00726F89" w:rsidRDefault="00726F89" w:rsidP="00726F89">
    <w:pPr>
      <w:pStyle w:val="Footer"/>
      <w:rPr>
        <w:rFonts w:ascii="Roboto" w:hAnsi="Roboto"/>
        <w:b/>
        <w:bCs/>
        <w:color w:val="386681"/>
        <w:sz w:val="16"/>
        <w:szCs w:val="16"/>
      </w:rPr>
    </w:pPr>
  </w:p>
  <w:p w14:paraId="582949FF" w14:textId="77777777" w:rsidR="00726F89" w:rsidRDefault="00726F89" w:rsidP="00726F89">
    <w:pPr>
      <w:pStyle w:val="Footer"/>
      <w:rPr>
        <w:rFonts w:ascii="Roboto" w:hAnsi="Roboto"/>
        <w:b/>
        <w:bCs/>
        <w:color w:val="386681"/>
        <w:sz w:val="16"/>
        <w:szCs w:val="16"/>
      </w:rPr>
    </w:pPr>
  </w:p>
  <w:p w14:paraId="09962059" w14:textId="6DF481ED" w:rsidR="00726F89" w:rsidRPr="00B8002F" w:rsidRDefault="00726F89" w:rsidP="00726F89">
    <w:pPr>
      <w:pStyle w:val="Footer"/>
      <w:rPr>
        <w:rFonts w:ascii="Roboto" w:hAnsi="Roboto"/>
        <w:b/>
        <w:bCs/>
        <w:color w:val="386681"/>
        <w:sz w:val="16"/>
        <w:szCs w:val="16"/>
      </w:rPr>
    </w:pPr>
    <w:r w:rsidRPr="00B8002F">
      <w:rPr>
        <w:rFonts w:ascii="Roboto" w:hAnsi="Roboto"/>
        <w:b/>
        <w:bCs/>
        <w:color w:val="386681"/>
        <w:sz w:val="16"/>
        <w:szCs w:val="16"/>
      </w:rPr>
      <w:t>CCOC 212 Carruthers - July 2024 Project Report</w:t>
    </w:r>
  </w:p>
  <w:p w14:paraId="5F63B113" w14:textId="77777777" w:rsidR="00726F89" w:rsidRPr="00B8002F" w:rsidRDefault="00726F89" w:rsidP="00726F89">
    <w:pPr>
      <w:pStyle w:val="Footer"/>
      <w:rPr>
        <w:rFonts w:ascii="Roboto" w:hAnsi="Roboto"/>
        <w:color w:val="386681"/>
        <w:sz w:val="16"/>
        <w:szCs w:val="16"/>
      </w:rPr>
    </w:pPr>
    <w:r>
      <w:rPr>
        <w:rFonts w:ascii="Roboto" w:hAnsi="Roboto"/>
        <w:color w:val="386681"/>
        <w:sz w:val="16"/>
        <w:szCs w:val="16"/>
      </w:rPr>
      <w:t>Confidential</w:t>
    </w:r>
    <w:r w:rsidRPr="00B8002F">
      <w:rPr>
        <w:rFonts w:ascii="Roboto" w:hAnsi="Roboto"/>
        <w:color w:val="386681"/>
      </w:rPr>
      <w:tab/>
    </w:r>
    <w:r>
      <w:rPr>
        <w:rFonts w:ascii="Roboto" w:hAnsi="Roboto"/>
        <w:color w:val="386681"/>
      </w:rPr>
      <w:tab/>
    </w:r>
    <w:r>
      <w:rPr>
        <w:rFonts w:ascii="Roboto" w:hAnsi="Roboto"/>
        <w:color w:val="386681"/>
      </w:rPr>
      <w:tab/>
    </w:r>
    <w:r w:rsidRPr="00B8002F">
      <w:rPr>
        <w:rFonts w:ascii="Roboto" w:hAnsi="Roboto"/>
        <w:color w:val="386681"/>
      </w:rPr>
      <w:tab/>
    </w:r>
    <w:sdt>
      <w:sdtPr>
        <w:rPr>
          <w:rFonts w:ascii="Roboto" w:hAnsi="Roboto"/>
          <w:color w:val="386681"/>
        </w:rPr>
        <w:id w:val="1564525244"/>
        <w:docPartObj>
          <w:docPartGallery w:val="Page Numbers (Bottom of Page)"/>
          <w:docPartUnique/>
        </w:docPartObj>
      </w:sdtPr>
      <w:sdtEndPr/>
      <w:sdtContent>
        <w:r w:rsidRPr="00B8002F">
          <w:rPr>
            <w:rFonts w:ascii="Roboto" w:hAnsi="Roboto"/>
            <w:color w:val="386681"/>
            <w:sz w:val="16"/>
            <w:szCs w:val="16"/>
          </w:rPr>
          <w:t xml:space="preserve">Page </w:t>
        </w:r>
        <w:r w:rsidRPr="00B8002F">
          <w:rPr>
            <w:rFonts w:ascii="Roboto" w:hAnsi="Roboto"/>
            <w:color w:val="386681"/>
            <w:sz w:val="16"/>
            <w:szCs w:val="16"/>
          </w:rPr>
          <w:fldChar w:fldCharType="begin"/>
        </w:r>
        <w:r w:rsidRPr="00B8002F">
          <w:rPr>
            <w:rFonts w:ascii="Roboto" w:hAnsi="Roboto"/>
            <w:color w:val="386681"/>
            <w:sz w:val="16"/>
            <w:szCs w:val="16"/>
          </w:rPr>
          <w:instrText xml:space="preserve"> PAGE   \* MERGEFORMAT </w:instrText>
        </w:r>
        <w:r w:rsidRPr="00B8002F">
          <w:rPr>
            <w:rFonts w:ascii="Roboto" w:hAnsi="Roboto"/>
            <w:color w:val="386681"/>
            <w:sz w:val="16"/>
            <w:szCs w:val="16"/>
          </w:rPr>
          <w:fldChar w:fldCharType="separate"/>
        </w:r>
        <w:r>
          <w:rPr>
            <w:rFonts w:ascii="Roboto" w:hAnsi="Roboto"/>
            <w:color w:val="386681"/>
            <w:sz w:val="16"/>
            <w:szCs w:val="16"/>
          </w:rPr>
          <w:t>1</w:t>
        </w:r>
        <w:r w:rsidRPr="00B8002F">
          <w:rPr>
            <w:rFonts w:ascii="Roboto" w:hAnsi="Roboto"/>
            <w:noProof/>
            <w:color w:val="386681"/>
            <w:sz w:val="16"/>
            <w:szCs w:val="16"/>
          </w:rPr>
          <w:fldChar w:fldCharType="end"/>
        </w:r>
        <w:r w:rsidRPr="00B8002F">
          <w:rPr>
            <w:rFonts w:ascii="Roboto" w:hAnsi="Roboto"/>
            <w:color w:val="386681"/>
          </w:rPr>
          <w:t xml:space="preserve"> </w:t>
        </w:r>
      </w:sdtContent>
    </w:sdt>
  </w:p>
  <w:p w14:paraId="098A4455" w14:textId="77777777" w:rsidR="00726F89" w:rsidRDefault="00726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61B6" w14:textId="77777777" w:rsidR="008364BC" w:rsidRDefault="008364BC" w:rsidP="008364BC">
    <w:pPr>
      <w:pStyle w:val="Footer"/>
      <w:rPr>
        <w:rFonts w:ascii="Roboto" w:hAnsi="Roboto"/>
        <w:b/>
        <w:bCs/>
        <w:color w:val="386681"/>
        <w:sz w:val="16"/>
        <w:szCs w:val="16"/>
      </w:rPr>
    </w:pPr>
  </w:p>
  <w:p w14:paraId="3EC513D8" w14:textId="77777777" w:rsidR="008364BC" w:rsidRDefault="008364BC" w:rsidP="008364BC">
    <w:pPr>
      <w:pStyle w:val="Footer"/>
      <w:rPr>
        <w:rFonts w:ascii="Roboto" w:hAnsi="Roboto"/>
        <w:b/>
        <w:bCs/>
        <w:color w:val="386681"/>
        <w:sz w:val="16"/>
        <w:szCs w:val="16"/>
      </w:rPr>
    </w:pPr>
  </w:p>
  <w:p w14:paraId="3B2B4FC2" w14:textId="275F71F1" w:rsidR="008364BC" w:rsidRPr="00B8002F" w:rsidRDefault="008364BC" w:rsidP="008364BC">
    <w:pPr>
      <w:pStyle w:val="Footer"/>
      <w:rPr>
        <w:rFonts w:ascii="Roboto" w:hAnsi="Roboto"/>
        <w:b/>
        <w:bCs/>
        <w:color w:val="386681"/>
        <w:sz w:val="16"/>
        <w:szCs w:val="16"/>
      </w:rPr>
    </w:pPr>
    <w:del w:id="146" w:author="Cami Tiffin" w:date="2024-08-08T10:46:00Z">
      <w:r w:rsidRPr="00B8002F" w:rsidDel="00A41513">
        <w:rPr>
          <w:rFonts w:ascii="Roboto" w:hAnsi="Roboto"/>
          <w:b/>
          <w:bCs/>
          <w:color w:val="386681"/>
          <w:sz w:val="16"/>
          <w:szCs w:val="16"/>
        </w:rPr>
        <w:delText>CCOC 212 Carruthers - July 2024 Project Report</w:delText>
      </w:r>
    </w:del>
    <w:ins w:id="147" w:author="Cami Tiffin" w:date="2024-08-08T10:46:00Z">
      <w:r w:rsidR="00A41513">
        <w:rPr>
          <w:rFonts w:ascii="Roboto" w:hAnsi="Roboto"/>
          <w:b/>
          <w:bCs/>
          <w:color w:val="386681"/>
          <w:sz w:val="16"/>
          <w:szCs w:val="16"/>
        </w:rPr>
        <w:t>CCO</w:t>
      </w:r>
    </w:ins>
    <w:ins w:id="148" w:author="Cami Tiffin" w:date="2024-08-08T10:47:00Z">
      <w:r w:rsidR="00A41513">
        <w:rPr>
          <w:rFonts w:ascii="Roboto" w:hAnsi="Roboto"/>
          <w:b/>
          <w:bCs/>
          <w:color w:val="386681"/>
          <w:sz w:val="16"/>
          <w:szCs w:val="16"/>
        </w:rPr>
        <w:t>C</w:t>
      </w:r>
    </w:ins>
    <w:ins w:id="149" w:author="Cami Tiffin" w:date="2024-08-08T10:46:00Z">
      <w:r w:rsidR="00A41513">
        <w:rPr>
          <w:rFonts w:ascii="Roboto" w:hAnsi="Roboto"/>
          <w:b/>
          <w:bCs/>
          <w:color w:val="386681"/>
          <w:sz w:val="16"/>
          <w:szCs w:val="16"/>
        </w:rPr>
        <w:t xml:space="preserve"> Design Guidelines Spec Sheet</w:t>
      </w:r>
    </w:ins>
  </w:p>
  <w:p w14:paraId="079F8EE9" w14:textId="55BF2069" w:rsidR="008364BC" w:rsidRPr="00B8002F" w:rsidRDefault="008364BC" w:rsidP="008364BC">
    <w:pPr>
      <w:pStyle w:val="Footer"/>
      <w:rPr>
        <w:rFonts w:ascii="Roboto" w:hAnsi="Roboto"/>
        <w:color w:val="386681"/>
        <w:sz w:val="16"/>
        <w:szCs w:val="16"/>
      </w:rPr>
    </w:pPr>
    <w:del w:id="150" w:author="Cami Tiffin" w:date="2024-08-08T10:46:00Z">
      <w:r w:rsidDel="00A41513">
        <w:rPr>
          <w:rFonts w:ascii="Roboto" w:hAnsi="Roboto"/>
          <w:color w:val="386681"/>
          <w:sz w:val="16"/>
          <w:szCs w:val="16"/>
        </w:rPr>
        <w:delText>Confidential</w:delText>
      </w:r>
    </w:del>
    <w:ins w:id="151" w:author="Cami Tiffin" w:date="2024-08-08T10:46:00Z">
      <w:r w:rsidR="00A41513">
        <w:rPr>
          <w:rFonts w:ascii="Roboto" w:hAnsi="Roboto"/>
          <w:color w:val="386681"/>
          <w:sz w:val="16"/>
          <w:szCs w:val="16"/>
        </w:rPr>
        <w:t>Paint Colours</w:t>
      </w:r>
    </w:ins>
    <w:r w:rsidRPr="00B8002F">
      <w:rPr>
        <w:rFonts w:ascii="Roboto" w:hAnsi="Roboto"/>
        <w:color w:val="386681"/>
      </w:rPr>
      <w:tab/>
    </w:r>
    <w:r>
      <w:rPr>
        <w:rFonts w:ascii="Roboto" w:hAnsi="Roboto"/>
        <w:color w:val="386681"/>
      </w:rPr>
      <w:tab/>
    </w:r>
    <w:r>
      <w:rPr>
        <w:rFonts w:ascii="Roboto" w:hAnsi="Roboto"/>
        <w:color w:val="386681"/>
      </w:rPr>
      <w:tab/>
    </w:r>
    <w:r w:rsidRPr="00B8002F">
      <w:rPr>
        <w:rFonts w:ascii="Roboto" w:hAnsi="Roboto"/>
        <w:color w:val="386681"/>
      </w:rPr>
      <w:tab/>
    </w:r>
    <w:sdt>
      <w:sdtPr>
        <w:rPr>
          <w:rFonts w:ascii="Roboto" w:hAnsi="Roboto"/>
          <w:color w:val="386681"/>
        </w:rPr>
        <w:id w:val="-1817022800"/>
        <w:docPartObj>
          <w:docPartGallery w:val="Page Numbers (Bottom of Page)"/>
          <w:docPartUnique/>
        </w:docPartObj>
      </w:sdtPr>
      <w:sdtEndPr/>
      <w:sdtContent>
        <w:r w:rsidRPr="00B8002F">
          <w:rPr>
            <w:rFonts w:ascii="Roboto" w:hAnsi="Roboto"/>
            <w:color w:val="386681"/>
            <w:sz w:val="16"/>
            <w:szCs w:val="16"/>
          </w:rPr>
          <w:t xml:space="preserve">Page </w:t>
        </w:r>
        <w:r w:rsidRPr="00B8002F">
          <w:rPr>
            <w:rFonts w:ascii="Roboto" w:hAnsi="Roboto"/>
            <w:color w:val="386681"/>
            <w:sz w:val="16"/>
            <w:szCs w:val="16"/>
          </w:rPr>
          <w:fldChar w:fldCharType="begin"/>
        </w:r>
        <w:r w:rsidRPr="00B8002F">
          <w:rPr>
            <w:rFonts w:ascii="Roboto" w:hAnsi="Roboto"/>
            <w:color w:val="386681"/>
            <w:sz w:val="16"/>
            <w:szCs w:val="16"/>
          </w:rPr>
          <w:instrText xml:space="preserve"> PAGE   \* MERGEFORMAT </w:instrText>
        </w:r>
        <w:r w:rsidRPr="00B8002F">
          <w:rPr>
            <w:rFonts w:ascii="Roboto" w:hAnsi="Roboto"/>
            <w:color w:val="386681"/>
            <w:sz w:val="16"/>
            <w:szCs w:val="16"/>
          </w:rPr>
          <w:fldChar w:fldCharType="separate"/>
        </w:r>
        <w:r>
          <w:rPr>
            <w:rFonts w:ascii="Roboto" w:hAnsi="Roboto"/>
            <w:color w:val="386681"/>
            <w:sz w:val="16"/>
            <w:szCs w:val="16"/>
          </w:rPr>
          <w:t>1</w:t>
        </w:r>
        <w:r w:rsidRPr="00B8002F">
          <w:rPr>
            <w:rFonts w:ascii="Roboto" w:hAnsi="Roboto"/>
            <w:noProof/>
            <w:color w:val="386681"/>
            <w:sz w:val="16"/>
            <w:szCs w:val="16"/>
          </w:rPr>
          <w:fldChar w:fldCharType="end"/>
        </w:r>
        <w:r w:rsidRPr="00B8002F">
          <w:rPr>
            <w:rFonts w:ascii="Roboto" w:hAnsi="Roboto"/>
            <w:color w:val="386681"/>
          </w:rPr>
          <w:t xml:space="preserve"> </w:t>
        </w:r>
      </w:sdtContent>
    </w:sdt>
  </w:p>
  <w:p w14:paraId="162C43A2" w14:textId="77777777" w:rsidR="008364BC" w:rsidRPr="008364BC" w:rsidRDefault="008364BC">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AAEC" w14:textId="77777777" w:rsidR="00A41513" w:rsidRDefault="00A41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55B0E" w14:textId="77777777" w:rsidR="00133F21" w:rsidRDefault="00133F21" w:rsidP="00852573">
      <w:r>
        <w:separator/>
      </w:r>
    </w:p>
  </w:footnote>
  <w:footnote w:type="continuationSeparator" w:id="0">
    <w:p w14:paraId="33326933" w14:textId="77777777" w:rsidR="00133F21" w:rsidRDefault="00133F21" w:rsidP="00852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113E" w14:textId="04650139" w:rsidR="005660EC" w:rsidRDefault="005660EC" w:rsidP="005660EC">
    <w:pPr>
      <w:pStyle w:val="Header"/>
      <w:tabs>
        <w:tab w:val="clear" w:pos="4320"/>
        <w:tab w:val="clear" w:pos="8640"/>
        <w:tab w:val="center" w:pos="5400"/>
      </w:tabs>
    </w:pPr>
    <w:r w:rsidRPr="005660EC">
      <w:rPr>
        <w:noProof/>
      </w:rPr>
      <w:drawing>
        <wp:anchor distT="0" distB="0" distL="114300" distR="114300" simplePos="0" relativeHeight="251662336" behindDoc="0" locked="0" layoutInCell="1" allowOverlap="1" wp14:anchorId="2C2D7D08" wp14:editId="68225B38">
          <wp:simplePos x="0" y="0"/>
          <wp:positionH relativeFrom="margin">
            <wp:posOffset>5062855</wp:posOffset>
          </wp:positionH>
          <wp:positionV relativeFrom="paragraph">
            <wp:posOffset>57785</wp:posOffset>
          </wp:positionV>
          <wp:extent cx="1680172" cy="46423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172" cy="464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60EC">
      <w:rPr>
        <w:noProof/>
      </w:rPr>
      <w:drawing>
        <wp:anchor distT="0" distB="0" distL="114300" distR="114300" simplePos="0" relativeHeight="251663360" behindDoc="0" locked="0" layoutInCell="1" allowOverlap="1" wp14:anchorId="09125FD8" wp14:editId="20F3958C">
          <wp:simplePos x="0" y="0"/>
          <wp:positionH relativeFrom="margin">
            <wp:posOffset>0</wp:posOffset>
          </wp:positionH>
          <wp:positionV relativeFrom="paragraph">
            <wp:posOffset>0</wp:posOffset>
          </wp:positionV>
          <wp:extent cx="1555750" cy="549275"/>
          <wp:effectExtent l="0" t="0" r="635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
                    <a:extLst>
                      <a:ext uri="{28A0092B-C50C-407E-A947-70E740481C1C}">
                        <a14:useLocalDpi xmlns:a14="http://schemas.microsoft.com/office/drawing/2010/main" val="0"/>
                      </a:ext>
                    </a:extLst>
                  </a:blip>
                  <a:srcRect t="30120" b="34555"/>
                  <a:stretch/>
                </pic:blipFill>
                <pic:spPr bwMode="auto">
                  <a:xfrm>
                    <a:off x="0" y="0"/>
                    <a:ext cx="1555750" cy="54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31ECA85F" w14:textId="5F0414FC" w:rsidR="005660EC" w:rsidRDefault="005660EC" w:rsidP="005660EC">
    <w:pPr>
      <w:pStyle w:val="Header"/>
      <w:tabs>
        <w:tab w:val="clear" w:pos="4320"/>
        <w:tab w:val="clear" w:pos="8640"/>
        <w:tab w:val="center" w:pos="5400"/>
      </w:tabs>
    </w:pPr>
  </w:p>
  <w:p w14:paraId="3AA5E489" w14:textId="093D1F35" w:rsidR="005660EC" w:rsidRDefault="005660EC" w:rsidP="005660EC">
    <w:pPr>
      <w:pStyle w:val="Header"/>
      <w:tabs>
        <w:tab w:val="clear" w:pos="4320"/>
        <w:tab w:val="clear" w:pos="8640"/>
        <w:tab w:val="center" w:pos="5400"/>
      </w:tabs>
    </w:pPr>
  </w:p>
  <w:p w14:paraId="08E2FA04" w14:textId="77777777" w:rsidR="005660EC" w:rsidRDefault="005660EC" w:rsidP="005660EC">
    <w:pPr>
      <w:pStyle w:val="Header"/>
      <w:tabs>
        <w:tab w:val="clear" w:pos="4320"/>
        <w:tab w:val="clear" w:pos="8640"/>
        <w:tab w:val="center" w:pos="54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68627" w14:textId="684CF81D" w:rsidR="002647C8" w:rsidRDefault="002647C8">
    <w:pPr>
      <w:pStyle w:val="Header"/>
    </w:pPr>
    <w:r w:rsidRPr="002647C8">
      <w:rPr>
        <w:noProof/>
      </w:rPr>
      <w:drawing>
        <wp:anchor distT="0" distB="0" distL="114300" distR="114300" simplePos="0" relativeHeight="251660288" behindDoc="0" locked="0" layoutInCell="1" allowOverlap="1" wp14:anchorId="6E68C87A" wp14:editId="665FBA06">
          <wp:simplePos x="0" y="0"/>
          <wp:positionH relativeFrom="margin">
            <wp:posOffset>0</wp:posOffset>
          </wp:positionH>
          <wp:positionV relativeFrom="paragraph">
            <wp:posOffset>8255</wp:posOffset>
          </wp:positionV>
          <wp:extent cx="1555750" cy="549275"/>
          <wp:effectExtent l="0" t="0" r="635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0120" b="34555"/>
                  <a:stretch/>
                </pic:blipFill>
                <pic:spPr bwMode="auto">
                  <a:xfrm>
                    <a:off x="0" y="0"/>
                    <a:ext cx="1555750" cy="54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647C8">
      <w:rPr>
        <w:noProof/>
      </w:rPr>
      <w:drawing>
        <wp:anchor distT="0" distB="0" distL="114300" distR="114300" simplePos="0" relativeHeight="251659264" behindDoc="0" locked="0" layoutInCell="1" allowOverlap="1" wp14:anchorId="12DD7BF5" wp14:editId="7918D779">
          <wp:simplePos x="0" y="0"/>
          <wp:positionH relativeFrom="margin">
            <wp:posOffset>5062855</wp:posOffset>
          </wp:positionH>
          <wp:positionV relativeFrom="paragraph">
            <wp:posOffset>66187</wp:posOffset>
          </wp:positionV>
          <wp:extent cx="1680172" cy="46423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0172" cy="464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1EAEF" w14:textId="77777777" w:rsidR="002647C8" w:rsidRDefault="002647C8">
    <w:pPr>
      <w:pStyle w:val="Header"/>
    </w:pPr>
  </w:p>
  <w:p w14:paraId="58187884" w14:textId="48E1A22F" w:rsidR="002647C8" w:rsidRDefault="002647C8">
    <w:pPr>
      <w:pStyle w:val="Header"/>
    </w:pPr>
  </w:p>
  <w:p w14:paraId="4FB52ADA" w14:textId="65055AD6" w:rsidR="002647C8" w:rsidRDefault="00264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1677"/>
    <w:multiLevelType w:val="hybridMultilevel"/>
    <w:tmpl w:val="D5D4DE54"/>
    <w:lvl w:ilvl="0" w:tplc="10090001">
      <w:start w:val="1"/>
      <w:numFmt w:val="bullet"/>
      <w:lvlText w:val=""/>
      <w:lvlJc w:val="left"/>
      <w:pPr>
        <w:ind w:left="1080" w:hanging="360"/>
      </w:pPr>
      <w:rPr>
        <w:rFonts w:ascii="Symbol" w:hAnsi="Symbol" w:hint="default"/>
      </w:rPr>
    </w:lvl>
    <w:lvl w:ilvl="1" w:tplc="7ACEBCA0">
      <w:start w:val="1"/>
      <w:numFmt w:val="decimal"/>
      <w:lvlText w:val="%2."/>
      <w:lvlJc w:val="left"/>
      <w:pPr>
        <w:ind w:left="1800" w:hanging="360"/>
      </w:pPr>
      <w:rPr>
        <w:rFonts w:hint="default"/>
        <w:color w:val="auto"/>
      </w:rPr>
    </w:lvl>
    <w:lvl w:ilvl="2" w:tplc="21B6A1E4">
      <w:start w:val="1"/>
      <w:numFmt w:val="decimal"/>
      <w:lvlText w:val="%3."/>
      <w:lvlJc w:val="left"/>
      <w:pPr>
        <w:ind w:left="2700" w:hanging="360"/>
      </w:pPr>
      <w:rPr>
        <w:rFonts w:hint="default"/>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8765410"/>
    <w:multiLevelType w:val="hybridMultilevel"/>
    <w:tmpl w:val="CBF4EDD2"/>
    <w:lvl w:ilvl="0" w:tplc="7ACEBCA0">
      <w:start w:val="1"/>
      <w:numFmt w:val="decimal"/>
      <w:lvlText w:val="%1."/>
      <w:lvlJc w:val="left"/>
      <w:pPr>
        <w:ind w:left="540" w:hanging="360"/>
      </w:pPr>
      <w:rPr>
        <w:rFonts w:hint="default"/>
        <w:color w:val="auto"/>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 w15:restartNumberingAfterBreak="0">
    <w:nsid w:val="0C100497"/>
    <w:multiLevelType w:val="hybridMultilevel"/>
    <w:tmpl w:val="402EB3B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E8E1CC3"/>
    <w:multiLevelType w:val="hybridMultilevel"/>
    <w:tmpl w:val="D6DE83A4"/>
    <w:lvl w:ilvl="0" w:tplc="C758F626">
      <w:start w:val="5"/>
      <w:numFmt w:val="bullet"/>
      <w:lvlText w:val="-"/>
      <w:lvlJc w:val="left"/>
      <w:pPr>
        <w:ind w:left="1080" w:hanging="360"/>
      </w:pPr>
      <w:rPr>
        <w:rFonts w:ascii="Roboto" w:eastAsiaTheme="minorHAnsi" w:hAnsi="Roboto"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A7A71C5"/>
    <w:multiLevelType w:val="hybridMultilevel"/>
    <w:tmpl w:val="E69CAFB2"/>
    <w:lvl w:ilvl="0" w:tplc="52422498">
      <w:start w:val="5"/>
      <w:numFmt w:val="bullet"/>
      <w:lvlText w:val="-"/>
      <w:lvlJc w:val="left"/>
      <w:pPr>
        <w:ind w:left="1080" w:hanging="360"/>
      </w:pPr>
      <w:rPr>
        <w:rFonts w:ascii="Roboto" w:eastAsiaTheme="minorHAnsi" w:hAnsi="Roboto" w:cs="Arial"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B4D213C"/>
    <w:multiLevelType w:val="hybridMultilevel"/>
    <w:tmpl w:val="475C1C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BB93AA7"/>
    <w:multiLevelType w:val="hybridMultilevel"/>
    <w:tmpl w:val="B6C077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BF41092"/>
    <w:multiLevelType w:val="hybridMultilevel"/>
    <w:tmpl w:val="15DAC926"/>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F97D86"/>
    <w:multiLevelType w:val="hybridMultilevel"/>
    <w:tmpl w:val="9F7264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25F5E82"/>
    <w:multiLevelType w:val="hybridMultilevel"/>
    <w:tmpl w:val="A5461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282AAA"/>
    <w:multiLevelType w:val="hybridMultilevel"/>
    <w:tmpl w:val="2032976E"/>
    <w:lvl w:ilvl="0" w:tplc="737275E6">
      <w:start w:val="1"/>
      <w:numFmt w:val="decimal"/>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5764DD9"/>
    <w:multiLevelType w:val="hybridMultilevel"/>
    <w:tmpl w:val="51AA474C"/>
    <w:lvl w:ilvl="0" w:tplc="A95EFB0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64441C7"/>
    <w:multiLevelType w:val="hybridMultilevel"/>
    <w:tmpl w:val="15245246"/>
    <w:lvl w:ilvl="0" w:tplc="7D56B054">
      <w:start w:val="5"/>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AC3AED"/>
    <w:multiLevelType w:val="hybridMultilevel"/>
    <w:tmpl w:val="80420A22"/>
    <w:lvl w:ilvl="0" w:tplc="1DC09194">
      <w:start w:val="5"/>
      <w:numFmt w:val="bullet"/>
      <w:lvlText w:val="-"/>
      <w:lvlJc w:val="left"/>
      <w:pPr>
        <w:ind w:left="1080" w:hanging="360"/>
      </w:pPr>
      <w:rPr>
        <w:rFonts w:ascii="Roboto" w:eastAsiaTheme="minorHAnsi" w:hAnsi="Roboto"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88C4D3C"/>
    <w:multiLevelType w:val="hybridMultilevel"/>
    <w:tmpl w:val="1C5C768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2ED84C99"/>
    <w:multiLevelType w:val="hybridMultilevel"/>
    <w:tmpl w:val="6902EAA2"/>
    <w:lvl w:ilvl="0" w:tplc="52422498">
      <w:start w:val="5"/>
      <w:numFmt w:val="bullet"/>
      <w:lvlText w:val="-"/>
      <w:lvlJc w:val="left"/>
      <w:pPr>
        <w:ind w:left="1080" w:hanging="360"/>
      </w:pPr>
      <w:rPr>
        <w:rFonts w:ascii="Roboto" w:eastAsiaTheme="minorHAnsi" w:hAnsi="Roboto" w:cs="Arial"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31513B6D"/>
    <w:multiLevelType w:val="hybridMultilevel"/>
    <w:tmpl w:val="1C5C768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4A00FB0"/>
    <w:multiLevelType w:val="hybridMultilevel"/>
    <w:tmpl w:val="CBF4EDD2"/>
    <w:lvl w:ilvl="0" w:tplc="7ACEBCA0">
      <w:start w:val="1"/>
      <w:numFmt w:val="decimal"/>
      <w:lvlText w:val="%1."/>
      <w:lvlJc w:val="left"/>
      <w:pPr>
        <w:ind w:left="540" w:hanging="360"/>
      </w:pPr>
      <w:rPr>
        <w:rFonts w:hint="default"/>
        <w:color w:val="auto"/>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18" w15:restartNumberingAfterBreak="0">
    <w:nsid w:val="375F6535"/>
    <w:multiLevelType w:val="hybridMultilevel"/>
    <w:tmpl w:val="B7D882BA"/>
    <w:lvl w:ilvl="0" w:tplc="BE4C059C">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37D5314C"/>
    <w:multiLevelType w:val="hybridMultilevel"/>
    <w:tmpl w:val="F000B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7F74F21"/>
    <w:multiLevelType w:val="hybridMultilevel"/>
    <w:tmpl w:val="73621560"/>
    <w:lvl w:ilvl="0" w:tplc="548A99E6">
      <w:start w:val="5"/>
      <w:numFmt w:val="bullet"/>
      <w:lvlText w:val="-"/>
      <w:lvlJc w:val="left"/>
      <w:pPr>
        <w:ind w:left="1080" w:hanging="360"/>
      </w:pPr>
      <w:rPr>
        <w:rFonts w:ascii="Roboto" w:eastAsiaTheme="minorHAnsi" w:hAnsi="Roboto"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3F0A26F4"/>
    <w:multiLevelType w:val="hybridMultilevel"/>
    <w:tmpl w:val="DBF4BB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782077B"/>
    <w:multiLevelType w:val="hybridMultilevel"/>
    <w:tmpl w:val="91AAB7C0"/>
    <w:lvl w:ilvl="0" w:tplc="E57EAA74">
      <w:start w:val="4"/>
      <w:numFmt w:val="bullet"/>
      <w:lvlText w:val="-"/>
      <w:lvlJc w:val="left"/>
      <w:pPr>
        <w:ind w:left="360" w:hanging="360"/>
      </w:pPr>
      <w:rPr>
        <w:rFonts w:ascii="Roboto" w:eastAsiaTheme="minorHAnsi" w:hAnsi="Roboto"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53907462"/>
    <w:multiLevelType w:val="hybridMultilevel"/>
    <w:tmpl w:val="1234AB1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5C265F8C"/>
    <w:multiLevelType w:val="hybridMultilevel"/>
    <w:tmpl w:val="83FA9502"/>
    <w:lvl w:ilvl="0" w:tplc="737275E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5" w15:restartNumberingAfterBreak="0">
    <w:nsid w:val="68596161"/>
    <w:multiLevelType w:val="hybridMultilevel"/>
    <w:tmpl w:val="47FCE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F005D"/>
    <w:multiLevelType w:val="hybridMultilevel"/>
    <w:tmpl w:val="449A16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EC305C8"/>
    <w:multiLevelType w:val="hybridMultilevel"/>
    <w:tmpl w:val="E79E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5B2EA9"/>
    <w:multiLevelType w:val="hybridMultilevel"/>
    <w:tmpl w:val="A5309952"/>
    <w:lvl w:ilvl="0" w:tplc="7ACEBCA0">
      <w:start w:val="1"/>
      <w:numFmt w:val="decimal"/>
      <w:lvlText w:val="%1."/>
      <w:lvlJc w:val="left"/>
      <w:pPr>
        <w:ind w:left="540" w:hanging="360"/>
      </w:pPr>
      <w:rPr>
        <w:rFonts w:hint="default"/>
        <w:color w:val="auto"/>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9" w15:restartNumberingAfterBreak="0">
    <w:nsid w:val="75C736E8"/>
    <w:multiLevelType w:val="hybridMultilevel"/>
    <w:tmpl w:val="F3C68740"/>
    <w:lvl w:ilvl="0" w:tplc="1A8A7FB2">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7A247B73"/>
    <w:multiLevelType w:val="hybridMultilevel"/>
    <w:tmpl w:val="795A1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84FCC"/>
    <w:multiLevelType w:val="hybridMultilevel"/>
    <w:tmpl w:val="83FA9502"/>
    <w:lvl w:ilvl="0" w:tplc="737275E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32" w15:restartNumberingAfterBreak="0">
    <w:nsid w:val="7F982FD7"/>
    <w:multiLevelType w:val="hybridMultilevel"/>
    <w:tmpl w:val="62F00398"/>
    <w:lvl w:ilvl="0" w:tplc="923A4AF8">
      <w:start w:val="5"/>
      <w:numFmt w:val="bullet"/>
      <w:lvlText w:val="-"/>
      <w:lvlJc w:val="left"/>
      <w:pPr>
        <w:ind w:left="1080" w:hanging="360"/>
      </w:pPr>
      <w:rPr>
        <w:rFonts w:ascii="Roboto" w:eastAsiaTheme="minorHAnsi" w:hAnsi="Roboto"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4"/>
  </w:num>
  <w:num w:numId="2">
    <w:abstractNumId w:val="19"/>
  </w:num>
  <w:num w:numId="3">
    <w:abstractNumId w:val="10"/>
  </w:num>
  <w:num w:numId="4">
    <w:abstractNumId w:val="0"/>
  </w:num>
  <w:num w:numId="5">
    <w:abstractNumId w:val="5"/>
  </w:num>
  <w:num w:numId="6">
    <w:abstractNumId w:val="7"/>
  </w:num>
  <w:num w:numId="7">
    <w:abstractNumId w:val="30"/>
  </w:num>
  <w:num w:numId="8">
    <w:abstractNumId w:val="17"/>
  </w:num>
  <w:num w:numId="9">
    <w:abstractNumId w:val="31"/>
  </w:num>
  <w:num w:numId="10">
    <w:abstractNumId w:val="14"/>
  </w:num>
  <w:num w:numId="11">
    <w:abstractNumId w:val="16"/>
  </w:num>
  <w:num w:numId="12">
    <w:abstractNumId w:val="23"/>
  </w:num>
  <w:num w:numId="13">
    <w:abstractNumId w:val="2"/>
  </w:num>
  <w:num w:numId="14">
    <w:abstractNumId w:val="29"/>
  </w:num>
  <w:num w:numId="15">
    <w:abstractNumId w:val="6"/>
  </w:num>
  <w:num w:numId="16">
    <w:abstractNumId w:val="18"/>
  </w:num>
  <w:num w:numId="17">
    <w:abstractNumId w:val="26"/>
  </w:num>
  <w:num w:numId="18">
    <w:abstractNumId w:val="25"/>
  </w:num>
  <w:num w:numId="19">
    <w:abstractNumId w:val="8"/>
  </w:num>
  <w:num w:numId="20">
    <w:abstractNumId w:val="28"/>
  </w:num>
  <w:num w:numId="21">
    <w:abstractNumId w:val="11"/>
  </w:num>
  <w:num w:numId="22">
    <w:abstractNumId w:val="1"/>
  </w:num>
  <w:num w:numId="23">
    <w:abstractNumId w:val="27"/>
  </w:num>
  <w:num w:numId="24">
    <w:abstractNumId w:val="9"/>
  </w:num>
  <w:num w:numId="25">
    <w:abstractNumId w:val="4"/>
  </w:num>
  <w:num w:numId="26">
    <w:abstractNumId w:val="15"/>
  </w:num>
  <w:num w:numId="27">
    <w:abstractNumId w:val="3"/>
  </w:num>
  <w:num w:numId="28">
    <w:abstractNumId w:val="32"/>
  </w:num>
  <w:num w:numId="29">
    <w:abstractNumId w:val="20"/>
  </w:num>
  <w:num w:numId="30">
    <w:abstractNumId w:val="13"/>
  </w:num>
  <w:num w:numId="31">
    <w:abstractNumId w:val="12"/>
  </w:num>
  <w:num w:numId="32">
    <w:abstractNumId w:val="21"/>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mi Tiffin">
    <w15:presenceInfo w15:providerId="AD" w15:userId="S::Cami.Tiffin@cahdco.org::6105498c-0cab-43c3-96c8-b361f7a2f036"/>
  </w15:person>
  <w15:person w15:author="Warren Vibert-Adams">
    <w15:presenceInfo w15:providerId="AD" w15:userId="S::Warren.Vibert-Adams@cahdco.org::0e717c49-81d6-410b-98c0-cf0605921994"/>
  </w15:person>
  <w15:person w15:author="Adrian Schut">
    <w15:presenceInfo w15:providerId="AD" w15:userId="S::Adrian.Schut@cahdco.org::284a9319-6074-4e87-ac86-4323062f0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F21"/>
    <w:rsid w:val="000137EB"/>
    <w:rsid w:val="00025E58"/>
    <w:rsid w:val="00031A1C"/>
    <w:rsid w:val="00031D8D"/>
    <w:rsid w:val="00032935"/>
    <w:rsid w:val="000334BF"/>
    <w:rsid w:val="0004474B"/>
    <w:rsid w:val="000605D1"/>
    <w:rsid w:val="000629CA"/>
    <w:rsid w:val="00070B41"/>
    <w:rsid w:val="00075E1C"/>
    <w:rsid w:val="00083EF3"/>
    <w:rsid w:val="00087463"/>
    <w:rsid w:val="000912B4"/>
    <w:rsid w:val="000B4B04"/>
    <w:rsid w:val="000C4B4F"/>
    <w:rsid w:val="000E350A"/>
    <w:rsid w:val="000F5C99"/>
    <w:rsid w:val="001043AB"/>
    <w:rsid w:val="00111013"/>
    <w:rsid w:val="001125A4"/>
    <w:rsid w:val="00122B3D"/>
    <w:rsid w:val="00127792"/>
    <w:rsid w:val="00133F21"/>
    <w:rsid w:val="00142206"/>
    <w:rsid w:val="00152C13"/>
    <w:rsid w:val="00153F64"/>
    <w:rsid w:val="00175480"/>
    <w:rsid w:val="00177903"/>
    <w:rsid w:val="00177C28"/>
    <w:rsid w:val="00182B89"/>
    <w:rsid w:val="0018540A"/>
    <w:rsid w:val="001902F8"/>
    <w:rsid w:val="00194797"/>
    <w:rsid w:val="001C3C45"/>
    <w:rsid w:val="001D0E86"/>
    <w:rsid w:val="001F3F81"/>
    <w:rsid w:val="002004AC"/>
    <w:rsid w:val="0022383D"/>
    <w:rsid w:val="00236B62"/>
    <w:rsid w:val="002552D2"/>
    <w:rsid w:val="002647C8"/>
    <w:rsid w:val="00270D53"/>
    <w:rsid w:val="00290162"/>
    <w:rsid w:val="00290DDE"/>
    <w:rsid w:val="002A7FF8"/>
    <w:rsid w:val="002C1B91"/>
    <w:rsid w:val="002D4C0C"/>
    <w:rsid w:val="002D6004"/>
    <w:rsid w:val="002F446B"/>
    <w:rsid w:val="00303566"/>
    <w:rsid w:val="00315E5D"/>
    <w:rsid w:val="00317D8E"/>
    <w:rsid w:val="00331844"/>
    <w:rsid w:val="00335F70"/>
    <w:rsid w:val="00350B02"/>
    <w:rsid w:val="00364FD6"/>
    <w:rsid w:val="0037306F"/>
    <w:rsid w:val="00377BEF"/>
    <w:rsid w:val="00394628"/>
    <w:rsid w:val="00394AE0"/>
    <w:rsid w:val="003B22DB"/>
    <w:rsid w:val="003C19C9"/>
    <w:rsid w:val="003D0339"/>
    <w:rsid w:val="003D3480"/>
    <w:rsid w:val="003E0DDE"/>
    <w:rsid w:val="003E6EAE"/>
    <w:rsid w:val="003F4350"/>
    <w:rsid w:val="00406B98"/>
    <w:rsid w:val="00412182"/>
    <w:rsid w:val="00420620"/>
    <w:rsid w:val="004239C9"/>
    <w:rsid w:val="004240C9"/>
    <w:rsid w:val="00425265"/>
    <w:rsid w:val="00435BDC"/>
    <w:rsid w:val="00442719"/>
    <w:rsid w:val="00445D14"/>
    <w:rsid w:val="00453F2A"/>
    <w:rsid w:val="00457511"/>
    <w:rsid w:val="0046528A"/>
    <w:rsid w:val="004728F8"/>
    <w:rsid w:val="0047381E"/>
    <w:rsid w:val="004864C3"/>
    <w:rsid w:val="00495CF7"/>
    <w:rsid w:val="004A5E15"/>
    <w:rsid w:val="004B5CF3"/>
    <w:rsid w:val="004C1839"/>
    <w:rsid w:val="004E5B3C"/>
    <w:rsid w:val="004F3946"/>
    <w:rsid w:val="00524DF7"/>
    <w:rsid w:val="005331C1"/>
    <w:rsid w:val="00546E18"/>
    <w:rsid w:val="00551D07"/>
    <w:rsid w:val="005543D1"/>
    <w:rsid w:val="0056486E"/>
    <w:rsid w:val="005660EC"/>
    <w:rsid w:val="005702DE"/>
    <w:rsid w:val="00572C66"/>
    <w:rsid w:val="005758F8"/>
    <w:rsid w:val="00582E17"/>
    <w:rsid w:val="00584B27"/>
    <w:rsid w:val="005B36C7"/>
    <w:rsid w:val="005B40AA"/>
    <w:rsid w:val="005B5BD4"/>
    <w:rsid w:val="005D0C3D"/>
    <w:rsid w:val="005E0FCB"/>
    <w:rsid w:val="005E7D5C"/>
    <w:rsid w:val="006135A5"/>
    <w:rsid w:val="00614B24"/>
    <w:rsid w:val="006234EC"/>
    <w:rsid w:val="006357E2"/>
    <w:rsid w:val="0064525D"/>
    <w:rsid w:val="0068516E"/>
    <w:rsid w:val="006907FD"/>
    <w:rsid w:val="006C647D"/>
    <w:rsid w:val="006D2F04"/>
    <w:rsid w:val="006E42A4"/>
    <w:rsid w:val="006F1B6E"/>
    <w:rsid w:val="0070103C"/>
    <w:rsid w:val="00726F89"/>
    <w:rsid w:val="0074129F"/>
    <w:rsid w:val="00745D5E"/>
    <w:rsid w:val="00747AAD"/>
    <w:rsid w:val="00755BBF"/>
    <w:rsid w:val="00767D0A"/>
    <w:rsid w:val="00771001"/>
    <w:rsid w:val="007778DE"/>
    <w:rsid w:val="00781C83"/>
    <w:rsid w:val="00787E1C"/>
    <w:rsid w:val="00790E58"/>
    <w:rsid w:val="007948B1"/>
    <w:rsid w:val="007D178E"/>
    <w:rsid w:val="007E3170"/>
    <w:rsid w:val="007E3964"/>
    <w:rsid w:val="007F3A86"/>
    <w:rsid w:val="00800CAA"/>
    <w:rsid w:val="00801A4E"/>
    <w:rsid w:val="00803C98"/>
    <w:rsid w:val="00807A96"/>
    <w:rsid w:val="008222BE"/>
    <w:rsid w:val="00827A92"/>
    <w:rsid w:val="008345DE"/>
    <w:rsid w:val="0083493F"/>
    <w:rsid w:val="008364BC"/>
    <w:rsid w:val="00852573"/>
    <w:rsid w:val="00861117"/>
    <w:rsid w:val="00893E26"/>
    <w:rsid w:val="008B4DEC"/>
    <w:rsid w:val="008C2271"/>
    <w:rsid w:val="008D5D65"/>
    <w:rsid w:val="008D5E45"/>
    <w:rsid w:val="008D7B90"/>
    <w:rsid w:val="008E0F9E"/>
    <w:rsid w:val="008E4DF0"/>
    <w:rsid w:val="009118A3"/>
    <w:rsid w:val="009178DF"/>
    <w:rsid w:val="009229DE"/>
    <w:rsid w:val="00926E96"/>
    <w:rsid w:val="00933C54"/>
    <w:rsid w:val="0095347E"/>
    <w:rsid w:val="00953827"/>
    <w:rsid w:val="00973A72"/>
    <w:rsid w:val="00974ECD"/>
    <w:rsid w:val="00991249"/>
    <w:rsid w:val="009A7BF0"/>
    <w:rsid w:val="009D0A50"/>
    <w:rsid w:val="009D3A15"/>
    <w:rsid w:val="009F26DA"/>
    <w:rsid w:val="009F39EF"/>
    <w:rsid w:val="00A032BC"/>
    <w:rsid w:val="00A129EE"/>
    <w:rsid w:val="00A23EE2"/>
    <w:rsid w:val="00A24475"/>
    <w:rsid w:val="00A256D8"/>
    <w:rsid w:val="00A413B1"/>
    <w:rsid w:val="00A41513"/>
    <w:rsid w:val="00A55CB9"/>
    <w:rsid w:val="00A612DB"/>
    <w:rsid w:val="00A650A7"/>
    <w:rsid w:val="00A72736"/>
    <w:rsid w:val="00A7274D"/>
    <w:rsid w:val="00A81121"/>
    <w:rsid w:val="00A81FCD"/>
    <w:rsid w:val="00A85FB0"/>
    <w:rsid w:val="00A90E71"/>
    <w:rsid w:val="00A96D50"/>
    <w:rsid w:val="00AA0841"/>
    <w:rsid w:val="00AA22E6"/>
    <w:rsid w:val="00AA6AEC"/>
    <w:rsid w:val="00AC2953"/>
    <w:rsid w:val="00AC3601"/>
    <w:rsid w:val="00AD7214"/>
    <w:rsid w:val="00AE10EB"/>
    <w:rsid w:val="00B0206E"/>
    <w:rsid w:val="00B14CEE"/>
    <w:rsid w:val="00B3150D"/>
    <w:rsid w:val="00B31C93"/>
    <w:rsid w:val="00B708ED"/>
    <w:rsid w:val="00B80E88"/>
    <w:rsid w:val="00B823D1"/>
    <w:rsid w:val="00B83123"/>
    <w:rsid w:val="00B8621F"/>
    <w:rsid w:val="00B952C4"/>
    <w:rsid w:val="00B97470"/>
    <w:rsid w:val="00BA5DC2"/>
    <w:rsid w:val="00BA6DF5"/>
    <w:rsid w:val="00BB4BAE"/>
    <w:rsid w:val="00BC7FF1"/>
    <w:rsid w:val="00BD0AD8"/>
    <w:rsid w:val="00BE094D"/>
    <w:rsid w:val="00C009D3"/>
    <w:rsid w:val="00C107DB"/>
    <w:rsid w:val="00C109AB"/>
    <w:rsid w:val="00C13919"/>
    <w:rsid w:val="00C25FF2"/>
    <w:rsid w:val="00C26978"/>
    <w:rsid w:val="00C30C89"/>
    <w:rsid w:val="00C325E3"/>
    <w:rsid w:val="00C41BAE"/>
    <w:rsid w:val="00C63C51"/>
    <w:rsid w:val="00C65CF5"/>
    <w:rsid w:val="00C944D9"/>
    <w:rsid w:val="00CA0F87"/>
    <w:rsid w:val="00CA6AFF"/>
    <w:rsid w:val="00CB1ECD"/>
    <w:rsid w:val="00CB22F0"/>
    <w:rsid w:val="00CB5BBE"/>
    <w:rsid w:val="00CC008F"/>
    <w:rsid w:val="00CD1AAC"/>
    <w:rsid w:val="00CD6C48"/>
    <w:rsid w:val="00CE368E"/>
    <w:rsid w:val="00CE7F1B"/>
    <w:rsid w:val="00D00F07"/>
    <w:rsid w:val="00D05813"/>
    <w:rsid w:val="00D218A7"/>
    <w:rsid w:val="00D21AB8"/>
    <w:rsid w:val="00D37F1E"/>
    <w:rsid w:val="00D4521A"/>
    <w:rsid w:val="00D47142"/>
    <w:rsid w:val="00D517F2"/>
    <w:rsid w:val="00D634FE"/>
    <w:rsid w:val="00D94FF3"/>
    <w:rsid w:val="00DB3620"/>
    <w:rsid w:val="00DB4DA3"/>
    <w:rsid w:val="00DF15AC"/>
    <w:rsid w:val="00E214B2"/>
    <w:rsid w:val="00E316D8"/>
    <w:rsid w:val="00E349AE"/>
    <w:rsid w:val="00E449CF"/>
    <w:rsid w:val="00E5110E"/>
    <w:rsid w:val="00E5246B"/>
    <w:rsid w:val="00E706FF"/>
    <w:rsid w:val="00E70F44"/>
    <w:rsid w:val="00E80646"/>
    <w:rsid w:val="00E818D6"/>
    <w:rsid w:val="00E93928"/>
    <w:rsid w:val="00E9422A"/>
    <w:rsid w:val="00EC6F77"/>
    <w:rsid w:val="00ED6E3E"/>
    <w:rsid w:val="00EE46C9"/>
    <w:rsid w:val="00EE50FC"/>
    <w:rsid w:val="00EE7291"/>
    <w:rsid w:val="00EE7F5F"/>
    <w:rsid w:val="00F31C02"/>
    <w:rsid w:val="00F32DD4"/>
    <w:rsid w:val="00F350A5"/>
    <w:rsid w:val="00F37969"/>
    <w:rsid w:val="00F46015"/>
    <w:rsid w:val="00F61AEB"/>
    <w:rsid w:val="00F627CA"/>
    <w:rsid w:val="00F703A9"/>
    <w:rsid w:val="00F854F5"/>
    <w:rsid w:val="00F86EC0"/>
    <w:rsid w:val="00F90FF0"/>
    <w:rsid w:val="00F916CB"/>
    <w:rsid w:val="00FA0FE3"/>
    <w:rsid w:val="00FA1CD8"/>
    <w:rsid w:val="00FE43EB"/>
    <w:rsid w:val="00FE4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9873"/>
    <o:shapelayout v:ext="edit">
      <o:idmap v:ext="edit" data="1"/>
    </o:shapelayout>
  </w:shapeDefaults>
  <w:decimalSymbol w:val="."/>
  <w:listSeparator w:val=","/>
  <w14:docId w14:val="6848958C"/>
  <w14:defaultImageDpi w14:val="330"/>
  <w15:docId w15:val="{1FE3BF6A-768A-4990-AB63-99E746B5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35"/>
    <w:pPr>
      <w:spacing w:after="160" w:line="259"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573"/>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852573"/>
  </w:style>
  <w:style w:type="paragraph" w:styleId="Footer">
    <w:name w:val="footer"/>
    <w:basedOn w:val="Normal"/>
    <w:link w:val="FooterChar"/>
    <w:uiPriority w:val="99"/>
    <w:unhideWhenUsed/>
    <w:rsid w:val="00852573"/>
    <w:pPr>
      <w:tabs>
        <w:tab w:val="center" w:pos="4320"/>
        <w:tab w:val="right" w:pos="8640"/>
      </w:tabs>
      <w:spacing w:after="0" w:line="240" w:lineRule="auto"/>
    </w:pPr>
    <w:rPr>
      <w:rFonts w:eastAsiaTheme="minorEastAsia"/>
      <w:sz w:val="24"/>
      <w:szCs w:val="24"/>
    </w:rPr>
  </w:style>
  <w:style w:type="character" w:customStyle="1" w:styleId="FooterChar">
    <w:name w:val="Footer Char"/>
    <w:basedOn w:val="DefaultParagraphFont"/>
    <w:link w:val="Footer"/>
    <w:uiPriority w:val="99"/>
    <w:rsid w:val="00852573"/>
  </w:style>
  <w:style w:type="paragraph" w:styleId="BalloonText">
    <w:name w:val="Balloon Text"/>
    <w:basedOn w:val="Normal"/>
    <w:link w:val="BalloonTextChar"/>
    <w:uiPriority w:val="99"/>
    <w:semiHidden/>
    <w:unhideWhenUsed/>
    <w:rsid w:val="00852573"/>
    <w:pPr>
      <w:spacing w:after="0" w:line="240" w:lineRule="auto"/>
    </w:pPr>
    <w:rPr>
      <w:rFonts w:ascii="Lucida Grande" w:eastAsiaTheme="minorEastAsia" w:hAnsi="Lucida Grande"/>
      <w:sz w:val="18"/>
      <w:szCs w:val="18"/>
    </w:rPr>
  </w:style>
  <w:style w:type="character" w:customStyle="1" w:styleId="BalloonTextChar">
    <w:name w:val="Balloon Text Char"/>
    <w:basedOn w:val="DefaultParagraphFont"/>
    <w:link w:val="BalloonText"/>
    <w:uiPriority w:val="99"/>
    <w:semiHidden/>
    <w:rsid w:val="00852573"/>
    <w:rPr>
      <w:rFonts w:ascii="Lucida Grande" w:hAnsi="Lucida Grande"/>
      <w:sz w:val="18"/>
      <w:szCs w:val="18"/>
    </w:rPr>
  </w:style>
  <w:style w:type="table" w:styleId="TableGrid">
    <w:name w:val="Table Grid"/>
    <w:basedOn w:val="TableNormal"/>
    <w:uiPriority w:val="59"/>
    <w:rsid w:val="00445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339"/>
    <w:pPr>
      <w:ind w:left="720"/>
      <w:contextualSpacing/>
    </w:pPr>
  </w:style>
  <w:style w:type="paragraph" w:styleId="Caption">
    <w:name w:val="caption"/>
    <w:basedOn w:val="Normal"/>
    <w:next w:val="Normal"/>
    <w:uiPriority w:val="35"/>
    <w:unhideWhenUsed/>
    <w:qFormat/>
    <w:rsid w:val="000F5C99"/>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37306F"/>
    <w:rPr>
      <w:sz w:val="16"/>
      <w:szCs w:val="16"/>
    </w:rPr>
  </w:style>
  <w:style w:type="paragraph" w:styleId="CommentText">
    <w:name w:val="annotation text"/>
    <w:basedOn w:val="Normal"/>
    <w:link w:val="CommentTextChar"/>
    <w:uiPriority w:val="99"/>
    <w:semiHidden/>
    <w:unhideWhenUsed/>
    <w:rsid w:val="0037306F"/>
    <w:pPr>
      <w:spacing w:line="240" w:lineRule="auto"/>
    </w:pPr>
    <w:rPr>
      <w:sz w:val="20"/>
      <w:szCs w:val="20"/>
    </w:rPr>
  </w:style>
  <w:style w:type="character" w:customStyle="1" w:styleId="CommentTextChar">
    <w:name w:val="Comment Text Char"/>
    <w:basedOn w:val="DefaultParagraphFont"/>
    <w:link w:val="CommentText"/>
    <w:uiPriority w:val="99"/>
    <w:semiHidden/>
    <w:rsid w:val="0037306F"/>
    <w:rPr>
      <w:rFonts w:eastAsiaTheme="minorHAnsi"/>
      <w:sz w:val="20"/>
      <w:szCs w:val="20"/>
      <w:lang w:val="en-CA"/>
    </w:rPr>
  </w:style>
  <w:style w:type="paragraph" w:styleId="CommentSubject">
    <w:name w:val="annotation subject"/>
    <w:basedOn w:val="CommentText"/>
    <w:next w:val="CommentText"/>
    <w:link w:val="CommentSubjectChar"/>
    <w:uiPriority w:val="99"/>
    <w:semiHidden/>
    <w:unhideWhenUsed/>
    <w:rsid w:val="0037306F"/>
    <w:rPr>
      <w:b/>
      <w:bCs/>
    </w:rPr>
  </w:style>
  <w:style w:type="character" w:customStyle="1" w:styleId="CommentSubjectChar">
    <w:name w:val="Comment Subject Char"/>
    <w:basedOn w:val="CommentTextChar"/>
    <w:link w:val="CommentSubject"/>
    <w:uiPriority w:val="99"/>
    <w:semiHidden/>
    <w:rsid w:val="0037306F"/>
    <w:rPr>
      <w:rFonts w:eastAsiaTheme="minorHAnsi"/>
      <w:b/>
      <w:bCs/>
      <w:sz w:val="20"/>
      <w:szCs w:val="20"/>
      <w:lang w:val="en-CA"/>
    </w:rPr>
  </w:style>
  <w:style w:type="paragraph" w:styleId="Revision">
    <w:name w:val="Revision"/>
    <w:hidden/>
    <w:uiPriority w:val="99"/>
    <w:semiHidden/>
    <w:rsid w:val="00CB5BBE"/>
    <w:rPr>
      <w:rFonts w:eastAsiaTheme="minorHAnsi"/>
      <w:sz w:val="22"/>
      <w:szCs w:val="22"/>
      <w:lang w:val="en-CA"/>
    </w:rPr>
  </w:style>
  <w:style w:type="character" w:styleId="Hyperlink">
    <w:name w:val="Hyperlink"/>
    <w:basedOn w:val="DefaultParagraphFont"/>
    <w:uiPriority w:val="99"/>
    <w:unhideWhenUsed/>
    <w:rsid w:val="00D00F07"/>
    <w:rPr>
      <w:color w:val="0000FF" w:themeColor="hyperlink"/>
      <w:u w:val="single"/>
    </w:rPr>
  </w:style>
  <w:style w:type="character" w:styleId="UnresolvedMention">
    <w:name w:val="Unresolved Mention"/>
    <w:basedOn w:val="DefaultParagraphFont"/>
    <w:uiPriority w:val="99"/>
    <w:semiHidden/>
    <w:unhideWhenUsed/>
    <w:rsid w:val="00D00F07"/>
    <w:rPr>
      <w:color w:val="605E5C"/>
      <w:shd w:val="clear" w:color="auto" w:fill="E1DFDD"/>
    </w:rPr>
  </w:style>
  <w:style w:type="character" w:styleId="FollowedHyperlink">
    <w:name w:val="FollowedHyperlink"/>
    <w:basedOn w:val="DefaultParagraphFont"/>
    <w:uiPriority w:val="99"/>
    <w:semiHidden/>
    <w:unhideWhenUsed/>
    <w:rsid w:val="00D00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365483">
      <w:bodyDiv w:val="1"/>
      <w:marLeft w:val="0"/>
      <w:marRight w:val="0"/>
      <w:marTop w:val="0"/>
      <w:marBottom w:val="0"/>
      <w:divBdr>
        <w:top w:val="none" w:sz="0" w:space="0" w:color="auto"/>
        <w:left w:val="none" w:sz="0" w:space="0" w:color="auto"/>
        <w:bottom w:val="none" w:sz="0" w:space="0" w:color="auto"/>
        <w:right w:val="none" w:sz="0" w:space="0" w:color="auto"/>
      </w:divBdr>
    </w:div>
    <w:div w:id="669260016">
      <w:bodyDiv w:val="1"/>
      <w:marLeft w:val="0"/>
      <w:marRight w:val="0"/>
      <w:marTop w:val="0"/>
      <w:marBottom w:val="0"/>
      <w:divBdr>
        <w:top w:val="none" w:sz="0" w:space="0" w:color="auto"/>
        <w:left w:val="none" w:sz="0" w:space="0" w:color="auto"/>
        <w:bottom w:val="none" w:sz="0" w:space="0" w:color="auto"/>
        <w:right w:val="none" w:sz="0" w:space="0" w:color="auto"/>
      </w:divBdr>
    </w:div>
    <w:div w:id="703136811">
      <w:bodyDiv w:val="1"/>
      <w:marLeft w:val="0"/>
      <w:marRight w:val="0"/>
      <w:marTop w:val="0"/>
      <w:marBottom w:val="0"/>
      <w:divBdr>
        <w:top w:val="none" w:sz="0" w:space="0" w:color="auto"/>
        <w:left w:val="none" w:sz="0" w:space="0" w:color="auto"/>
        <w:bottom w:val="none" w:sz="0" w:space="0" w:color="auto"/>
        <w:right w:val="none" w:sz="0" w:space="0" w:color="auto"/>
      </w:divBdr>
    </w:div>
    <w:div w:id="847410477">
      <w:bodyDiv w:val="1"/>
      <w:marLeft w:val="0"/>
      <w:marRight w:val="0"/>
      <w:marTop w:val="0"/>
      <w:marBottom w:val="0"/>
      <w:divBdr>
        <w:top w:val="none" w:sz="0" w:space="0" w:color="auto"/>
        <w:left w:val="none" w:sz="0" w:space="0" w:color="auto"/>
        <w:bottom w:val="none" w:sz="0" w:space="0" w:color="auto"/>
        <w:right w:val="none" w:sz="0" w:space="0" w:color="auto"/>
      </w:divBdr>
    </w:div>
    <w:div w:id="929973504">
      <w:bodyDiv w:val="1"/>
      <w:marLeft w:val="0"/>
      <w:marRight w:val="0"/>
      <w:marTop w:val="0"/>
      <w:marBottom w:val="0"/>
      <w:divBdr>
        <w:top w:val="none" w:sz="0" w:space="0" w:color="auto"/>
        <w:left w:val="none" w:sz="0" w:space="0" w:color="auto"/>
        <w:bottom w:val="none" w:sz="0" w:space="0" w:color="auto"/>
        <w:right w:val="none" w:sz="0" w:space="0" w:color="auto"/>
      </w:divBdr>
    </w:div>
    <w:div w:id="981423434">
      <w:bodyDiv w:val="1"/>
      <w:marLeft w:val="0"/>
      <w:marRight w:val="0"/>
      <w:marTop w:val="0"/>
      <w:marBottom w:val="0"/>
      <w:divBdr>
        <w:top w:val="none" w:sz="0" w:space="0" w:color="auto"/>
        <w:left w:val="none" w:sz="0" w:space="0" w:color="auto"/>
        <w:bottom w:val="none" w:sz="0" w:space="0" w:color="auto"/>
        <w:right w:val="none" w:sz="0" w:space="0" w:color="auto"/>
      </w:divBdr>
    </w:div>
    <w:div w:id="1101341432">
      <w:bodyDiv w:val="1"/>
      <w:marLeft w:val="0"/>
      <w:marRight w:val="0"/>
      <w:marTop w:val="0"/>
      <w:marBottom w:val="0"/>
      <w:divBdr>
        <w:top w:val="none" w:sz="0" w:space="0" w:color="auto"/>
        <w:left w:val="none" w:sz="0" w:space="0" w:color="auto"/>
        <w:bottom w:val="none" w:sz="0" w:space="0" w:color="auto"/>
        <w:right w:val="none" w:sz="0" w:space="0" w:color="auto"/>
      </w:divBdr>
    </w:div>
    <w:div w:id="1153714631">
      <w:bodyDiv w:val="1"/>
      <w:marLeft w:val="0"/>
      <w:marRight w:val="0"/>
      <w:marTop w:val="0"/>
      <w:marBottom w:val="0"/>
      <w:divBdr>
        <w:top w:val="none" w:sz="0" w:space="0" w:color="auto"/>
        <w:left w:val="none" w:sz="0" w:space="0" w:color="auto"/>
        <w:bottom w:val="none" w:sz="0" w:space="0" w:color="auto"/>
        <w:right w:val="none" w:sz="0" w:space="0" w:color="auto"/>
      </w:divBdr>
    </w:div>
    <w:div w:id="1369917631">
      <w:bodyDiv w:val="1"/>
      <w:marLeft w:val="0"/>
      <w:marRight w:val="0"/>
      <w:marTop w:val="0"/>
      <w:marBottom w:val="0"/>
      <w:divBdr>
        <w:top w:val="none" w:sz="0" w:space="0" w:color="auto"/>
        <w:left w:val="none" w:sz="0" w:space="0" w:color="auto"/>
        <w:bottom w:val="none" w:sz="0" w:space="0" w:color="auto"/>
        <w:right w:val="none" w:sz="0" w:space="0" w:color="auto"/>
      </w:divBdr>
    </w:div>
    <w:div w:id="1397706551">
      <w:bodyDiv w:val="1"/>
      <w:marLeft w:val="0"/>
      <w:marRight w:val="0"/>
      <w:marTop w:val="0"/>
      <w:marBottom w:val="0"/>
      <w:divBdr>
        <w:top w:val="none" w:sz="0" w:space="0" w:color="auto"/>
        <w:left w:val="none" w:sz="0" w:space="0" w:color="auto"/>
        <w:bottom w:val="none" w:sz="0" w:space="0" w:color="auto"/>
        <w:right w:val="none" w:sz="0" w:space="0" w:color="auto"/>
      </w:divBdr>
    </w:div>
    <w:div w:id="1527207198">
      <w:bodyDiv w:val="1"/>
      <w:marLeft w:val="0"/>
      <w:marRight w:val="0"/>
      <w:marTop w:val="0"/>
      <w:marBottom w:val="0"/>
      <w:divBdr>
        <w:top w:val="none" w:sz="0" w:space="0" w:color="auto"/>
        <w:left w:val="none" w:sz="0" w:space="0" w:color="auto"/>
        <w:bottom w:val="none" w:sz="0" w:space="0" w:color="auto"/>
        <w:right w:val="none" w:sz="0" w:space="0" w:color="auto"/>
      </w:divBdr>
    </w:div>
    <w:div w:id="1545554570">
      <w:bodyDiv w:val="1"/>
      <w:marLeft w:val="0"/>
      <w:marRight w:val="0"/>
      <w:marTop w:val="0"/>
      <w:marBottom w:val="0"/>
      <w:divBdr>
        <w:top w:val="none" w:sz="0" w:space="0" w:color="auto"/>
        <w:left w:val="none" w:sz="0" w:space="0" w:color="auto"/>
        <w:bottom w:val="none" w:sz="0" w:space="0" w:color="auto"/>
        <w:right w:val="none" w:sz="0" w:space="0" w:color="auto"/>
      </w:divBdr>
    </w:div>
    <w:div w:id="1608805748">
      <w:bodyDiv w:val="1"/>
      <w:marLeft w:val="0"/>
      <w:marRight w:val="0"/>
      <w:marTop w:val="0"/>
      <w:marBottom w:val="0"/>
      <w:divBdr>
        <w:top w:val="none" w:sz="0" w:space="0" w:color="auto"/>
        <w:left w:val="none" w:sz="0" w:space="0" w:color="auto"/>
        <w:bottom w:val="none" w:sz="0" w:space="0" w:color="auto"/>
        <w:right w:val="none" w:sz="0" w:space="0" w:color="auto"/>
      </w:divBdr>
    </w:div>
    <w:div w:id="1941571437">
      <w:bodyDiv w:val="1"/>
      <w:marLeft w:val="0"/>
      <w:marRight w:val="0"/>
      <w:marTop w:val="0"/>
      <w:marBottom w:val="0"/>
      <w:divBdr>
        <w:top w:val="none" w:sz="0" w:space="0" w:color="auto"/>
        <w:left w:val="none" w:sz="0" w:space="0" w:color="auto"/>
        <w:bottom w:val="none" w:sz="0" w:space="0" w:color="auto"/>
        <w:right w:val="none" w:sz="0" w:space="0" w:color="auto"/>
      </w:divBdr>
    </w:div>
    <w:div w:id="1943567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9D732-D29D-465D-A603-B738DFDF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Kiefer Maracle</dc:creator>
  <cp:keywords/>
  <dc:description/>
  <cp:lastModifiedBy>Cami Tiffin</cp:lastModifiedBy>
  <cp:revision>118</cp:revision>
  <dcterms:created xsi:type="dcterms:W3CDTF">2020-06-04T00:55:00Z</dcterms:created>
  <dcterms:modified xsi:type="dcterms:W3CDTF">2024-08-08T14:48:00Z</dcterms:modified>
</cp:coreProperties>
</file>